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52531" w14:textId="77777777" w:rsidR="00BC5AF8" w:rsidRDefault="00BC5AF8" w:rsidP="00BC5AF8">
      <w:pPr>
        <w:pStyle w:val="Title"/>
        <w:jc w:val="center"/>
        <w:rPr>
          <w:lang w:val="en-CA"/>
        </w:rPr>
      </w:pPr>
      <w:bookmarkStart w:id="0" w:name="_GoBack"/>
      <w:bookmarkEnd w:id="0"/>
      <w:r>
        <w:rPr>
          <w:lang w:val="en-CA"/>
        </w:rPr>
        <w:t>Welcome to SautinSoft!</w:t>
      </w:r>
    </w:p>
    <w:p w14:paraId="25C0AA22" w14:textId="77777777" w:rsidR="00E23A20" w:rsidRDefault="00BC5AF8" w:rsidP="00BC5AF8">
      <w:pPr>
        <w:pStyle w:val="Title"/>
        <w:jc w:val="center"/>
        <w:rPr>
          <w:lang w:val="en-CA"/>
        </w:rPr>
      </w:pPr>
      <w:r>
        <w:rPr>
          <w:lang w:val="en-CA"/>
        </w:rPr>
        <w:t xml:space="preserve">This is </w:t>
      </w:r>
      <w:r w:rsidRPr="00BC5AF8">
        <w:t>«</w:t>
      </w:r>
      <w:r>
        <w:rPr>
          <w:lang w:val="en-CA"/>
        </w:rPr>
        <w:t>RTF to HTML</w:t>
      </w:r>
      <w:r w:rsidR="00E23A20">
        <w:rPr>
          <w:lang w:val="en-CA"/>
        </w:rPr>
        <w:t xml:space="preserve"> </w:t>
      </w:r>
      <w:r>
        <w:rPr>
          <w:lang w:val="en-CA"/>
        </w:rPr>
        <w:t>.Net</w:t>
      </w:r>
      <w:r w:rsidRPr="00BC5AF8">
        <w:t>»</w:t>
      </w:r>
      <w:r>
        <w:rPr>
          <w:lang w:val="en-CA"/>
        </w:rPr>
        <w:t xml:space="preserve"> </w:t>
      </w:r>
      <w:r w:rsidR="00E23A20">
        <w:rPr>
          <w:lang w:val="en-CA"/>
        </w:rPr>
        <w:t>sample</w:t>
      </w:r>
    </w:p>
    <w:p w14:paraId="6B4BB251" w14:textId="77777777" w:rsidR="00741A46" w:rsidRPr="00741A46" w:rsidRDefault="000628C7" w:rsidP="00741A46">
      <w:pPr>
        <w:jc w:val="center"/>
        <w:rPr>
          <w:lang w:val="en-CA"/>
        </w:rPr>
      </w:pPr>
      <w:r w:rsidRPr="000628C7">
        <w:rPr>
          <w:noProof/>
          <w:lang w:val="ru-RU" w:eastAsia="ru-RU"/>
        </w:rPr>
        <w:drawing>
          <wp:inline distT="0" distB="0" distL="0" distR="0" wp14:anchorId="5EE9677A" wp14:editId="3B338CB6">
            <wp:extent cx="5897880" cy="19659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B0B4" w14:textId="77777777" w:rsidR="00E23A20" w:rsidRDefault="00E23A20">
      <w:pPr>
        <w:pStyle w:val="Subtitle"/>
        <w:rPr>
          <w:lang w:val="en-CA"/>
        </w:rPr>
      </w:pPr>
      <w:r>
        <w:rPr>
          <w:lang w:val="en-CA"/>
        </w:rPr>
        <w:t>Subtitle</w:t>
      </w:r>
    </w:p>
    <w:p w14:paraId="18FBDD28" w14:textId="77777777"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14:paraId="1160135D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1</w:t>
      </w:r>
    </w:p>
    <w:p w14:paraId="2DD3835E" w14:textId="77777777" w:rsidR="00E23A20" w:rsidRDefault="00E23A20">
      <w:pPr>
        <w:rPr>
          <w:lang w:val="en-CA"/>
        </w:rPr>
      </w:pPr>
    </w:p>
    <w:p w14:paraId="266389E9" w14:textId="77777777"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N</w:t>
      </w:r>
      <w:r>
        <w:rPr>
          <w:vertAlign w:val="subscript"/>
          <w:lang w:val="en-CA"/>
        </w:rPr>
        <w:t>subscript</w:t>
      </w:r>
      <w:r>
        <w:rPr>
          <w:lang w:val="en-CA"/>
        </w:rPr>
        <w:t xml:space="preserve"> N</w:t>
      </w:r>
      <w:r>
        <w:rPr>
          <w:vertAlign w:val="superscript"/>
          <w:lang w:val="en-CA"/>
        </w:rPr>
        <w:t>superscript</w:t>
      </w:r>
    </w:p>
    <w:p w14:paraId="53AE848A" w14:textId="77777777" w:rsidR="00E23A20" w:rsidRDefault="00E23A20">
      <w:pPr>
        <w:rPr>
          <w:lang w:val="en-CA"/>
        </w:rPr>
      </w:pPr>
      <w:r>
        <w:rPr>
          <w:lang w:val="en-CA"/>
        </w:rPr>
        <w:t>.</w:t>
      </w:r>
    </w:p>
    <w:p w14:paraId="691F7441" w14:textId="77777777" w:rsidR="00E23A20" w:rsidRDefault="00E23A20">
      <w:pPr>
        <w:rPr>
          <w:lang w:val="en-CA"/>
        </w:rPr>
      </w:pPr>
    </w:p>
    <w:p w14:paraId="76BBBE72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1.1</w:t>
      </w:r>
    </w:p>
    <w:p w14:paraId="1B861DA4" w14:textId="77777777"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14:paraId="032BEABB" w14:textId="77777777" w:rsidR="00E23A20" w:rsidRDefault="00E23A20">
      <w:pPr>
        <w:rPr>
          <w:lang w:val="en-CA"/>
        </w:rPr>
      </w:pPr>
      <w:r>
        <w:rPr>
          <w:lang w:val="en-CA"/>
        </w:rPr>
        <w:t>Calibri</w:t>
      </w:r>
    </w:p>
    <w:p w14:paraId="46D8CCB8" w14:textId="77777777"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14:paraId="06327EF3" w14:textId="77777777"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14:paraId="5A3CDB0F" w14:textId="77777777" w:rsidR="00E23A20" w:rsidRDefault="00E23A20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Courrier</w:t>
      </w:r>
    </w:p>
    <w:p w14:paraId="6BACC3C9" w14:textId="77777777"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14:paraId="5DDFE117" w14:textId="77777777"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14:paraId="70CB1EEC" w14:textId="77777777" w:rsidR="00E23A20" w:rsidRDefault="00E23A20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Segoe UI</w:t>
      </w:r>
    </w:p>
    <w:p w14:paraId="3B6E2F55" w14:textId="77777777" w:rsidR="00E23A20" w:rsidRDefault="00E23A20">
      <w:pPr>
        <w:rPr>
          <w:rFonts w:ascii="Helvetica" w:hAnsi="Helvetica"/>
          <w:lang w:val="en-CA"/>
        </w:rPr>
      </w:pPr>
      <w:r>
        <w:rPr>
          <w:rFonts w:ascii="Helvetica" w:hAnsi="Helvetica"/>
          <w:lang w:val="en-CA"/>
        </w:rPr>
        <w:lastRenderedPageBreak/>
        <w:t>Helvetica</w:t>
      </w:r>
    </w:p>
    <w:p w14:paraId="0D1AA36D" w14:textId="77777777" w:rsidR="00E23A20" w:rsidRDefault="00E23A20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Garamond</w:t>
      </w:r>
    </w:p>
    <w:p w14:paraId="51FC5461" w14:textId="77777777" w:rsidR="00E23A20" w:rsidRDefault="00E23A20">
      <w:pPr>
        <w:rPr>
          <w:rFonts w:ascii="GillSans" w:hAnsi="GillSans"/>
          <w:lang w:val="en-CA"/>
        </w:rPr>
      </w:pPr>
      <w:r>
        <w:rPr>
          <w:rFonts w:ascii="GillSans" w:hAnsi="GillSans"/>
          <w:lang w:val="en-CA"/>
        </w:rPr>
        <w:t>Gill sans</w:t>
      </w:r>
    </w:p>
    <w:p w14:paraId="583DE787" w14:textId="77777777" w:rsidR="00E23A20" w:rsidRDefault="00E23A20">
      <w:pPr>
        <w:rPr>
          <w:rFonts w:ascii="Century" w:hAnsi="Century"/>
          <w:lang w:val="en-CA"/>
        </w:rPr>
      </w:pPr>
      <w:r>
        <w:rPr>
          <w:rFonts w:ascii="Century" w:hAnsi="Century"/>
          <w:lang w:val="en-CA"/>
        </w:rPr>
        <w:t xml:space="preserve">Century </w:t>
      </w:r>
    </w:p>
    <w:p w14:paraId="59E7FB29" w14:textId="77777777" w:rsidR="00E23A20" w:rsidRDefault="00E23A20">
      <w:pPr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Georgia</w:t>
      </w:r>
    </w:p>
    <w:p w14:paraId="339B3AEC" w14:textId="77777777" w:rsidR="00E23A20" w:rsidRDefault="00E23A20">
      <w:pPr>
        <w:rPr>
          <w:rFonts w:ascii="Trebuchet MS" w:hAnsi="Trebuchet MS"/>
          <w:lang w:val="en-CA"/>
        </w:rPr>
      </w:pPr>
      <w:r>
        <w:rPr>
          <w:rFonts w:ascii="Trebuchet MS" w:hAnsi="Trebuchet MS"/>
          <w:lang w:val="en-CA"/>
        </w:rPr>
        <w:t>Trebuchet MS</w:t>
      </w:r>
    </w:p>
    <w:p w14:paraId="65304035" w14:textId="77777777" w:rsidR="00E23A20" w:rsidRDefault="00E23A20">
      <w:pPr>
        <w:rPr>
          <w:lang w:val="en-CA"/>
        </w:rPr>
      </w:pPr>
    </w:p>
    <w:p w14:paraId="071C0E3E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(1.1.1)</w:t>
      </w:r>
    </w:p>
    <w:p w14:paraId="5A5B23F5" w14:textId="77777777" w:rsidR="00E23A20" w:rsidRDefault="00E23A20">
      <w:pPr>
        <w:rPr>
          <w:lang w:val="en-CA"/>
        </w:rPr>
      </w:pPr>
    </w:p>
    <w:p w14:paraId="757F5A1F" w14:textId="77777777"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highlight w:val="darkBlue"/>
          <w:lang w:val="en-CA"/>
        </w:rPr>
        <w:t>o</w:t>
      </w:r>
      <w:r>
        <w:rPr>
          <w:sz w:val="48"/>
          <w:szCs w:val="48"/>
          <w:highlight w:val="darkCyan"/>
          <w:lang w:val="en-CA"/>
        </w:rPr>
        <w:t>u</w:t>
      </w:r>
      <w:r>
        <w:rPr>
          <w:sz w:val="48"/>
          <w:szCs w:val="48"/>
          <w:highlight w:val="darkGreen"/>
          <w:lang w:val="en-CA"/>
        </w:rPr>
        <w:t>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</w:t>
      </w:r>
      <w:r>
        <w:rPr>
          <w:sz w:val="48"/>
          <w:szCs w:val="48"/>
          <w:highlight w:val="darkRed"/>
          <w:lang w:val="en-CA"/>
        </w:rPr>
        <w:t>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highlight w:val="darkGray"/>
          <w:lang w:val="en-CA"/>
        </w:rPr>
        <w:t>s</w:t>
      </w:r>
      <w:r>
        <w:rPr>
          <w:sz w:val="48"/>
          <w:szCs w:val="48"/>
          <w:highlight w:val="lightGray"/>
          <w:lang w:val="en-CA"/>
        </w:rPr>
        <w:t>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14:paraId="31B15B96" w14:textId="77777777"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14:paraId="7C135AF0" w14:textId="77777777"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14:paraId="0D94940A" w14:textId="77777777" w:rsidR="00E23A20" w:rsidRDefault="00E23A20">
      <w:pPr>
        <w:rPr>
          <w:color w:val="FFFF00"/>
          <w:lang w:val="en-CA"/>
        </w:rPr>
      </w:pPr>
      <w:r>
        <w:rPr>
          <w:color w:val="FFFF00"/>
          <w:highlight w:val="cyan"/>
          <w:lang w:val="en-CA"/>
        </w:rPr>
        <w:t>A combination of both</w:t>
      </w:r>
    </w:p>
    <w:p w14:paraId="17FFF803" w14:textId="77777777" w:rsidR="00E23A20" w:rsidRDefault="00E23A20">
      <w:pPr>
        <w:rPr>
          <w:color w:val="548DD4" w:themeColor="text2" w:themeTint="99"/>
          <w:lang w:val="en-CA"/>
        </w:rPr>
      </w:pPr>
      <w:r>
        <w:rPr>
          <w:color w:val="548DD4" w:themeColor="text2" w:themeTint="99"/>
          <w:highlight w:val="yellow"/>
          <w:lang w:val="en-CA"/>
        </w:rPr>
        <w:t>A combination of both</w:t>
      </w:r>
    </w:p>
    <w:p w14:paraId="51DA3D4B" w14:textId="77777777" w:rsidR="00E23A20" w:rsidRDefault="00E23A20">
      <w:pPr>
        <w:rPr>
          <w:color w:val="FF0000"/>
          <w:lang w:val="en-CA"/>
        </w:rPr>
      </w:pPr>
    </w:p>
    <w:p w14:paraId="3C6E348C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(1.1.2)</w:t>
      </w:r>
    </w:p>
    <w:p w14:paraId="6AE2B194" w14:textId="77777777" w:rsidR="00E23A20" w:rsidRDefault="00E23A20">
      <w:pPr>
        <w:rPr>
          <w:lang w:val="en-CA"/>
        </w:rPr>
      </w:pPr>
    </w:p>
    <w:p w14:paraId="15C368FD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(1.1.2.1)</w:t>
      </w:r>
    </w:p>
    <w:p w14:paraId="049F6CE2" w14:textId="77777777" w:rsidR="00E23A20" w:rsidRDefault="00E23A20">
      <w:pPr>
        <w:rPr>
          <w:lang w:val="en-CA"/>
        </w:rPr>
      </w:pPr>
    </w:p>
    <w:p w14:paraId="7320CBB4" w14:textId="77777777"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14:paraId="4C339BAC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14:paraId="72E7E2E2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14:paraId="44F7EA4B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Futura</w:t>
      </w:r>
    </w:p>
    <w:p w14:paraId="75E41230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Helvetica</w:t>
      </w:r>
    </w:p>
    <w:p w14:paraId="499ABE90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Akkurat</w:t>
      </w:r>
    </w:p>
    <w:p w14:paraId="508D6F5B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Neutra Text</w:t>
      </w:r>
    </w:p>
    <w:p w14:paraId="5CF5D61D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Avenir</w:t>
      </w:r>
    </w:p>
    <w:p w14:paraId="5E24117E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Bliss</w:t>
      </w:r>
    </w:p>
    <w:p w14:paraId="28BFEB63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Frutiger</w:t>
      </w:r>
    </w:p>
    <w:p w14:paraId="65B5FBEC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Univers</w:t>
      </w:r>
    </w:p>
    <w:p w14:paraId="118E671A" w14:textId="77777777" w:rsidR="00E23A20" w:rsidRDefault="00E23A20">
      <w:pPr>
        <w:rPr>
          <w:lang w:val="en-CA"/>
        </w:rPr>
      </w:pPr>
    </w:p>
    <w:p w14:paraId="1F16062C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(1.1.2.1.1)</w:t>
      </w:r>
    </w:p>
    <w:p w14:paraId="2AF78287" w14:textId="77777777" w:rsidR="00E23A20" w:rsidRDefault="00E23A20">
      <w:pPr>
        <w:rPr>
          <w:lang w:val="en-CA"/>
        </w:rPr>
      </w:pPr>
    </w:p>
    <w:p w14:paraId="745745E3" w14:textId="77777777" w:rsidR="00E23A20" w:rsidRDefault="00E23A20">
      <w:pPr>
        <w:rPr>
          <w:lang w:val="en-CA"/>
        </w:rPr>
      </w:pPr>
      <w:r>
        <w:rPr>
          <w:lang w:val="en-CA"/>
        </w:rPr>
        <w:t>Multi-level</w:t>
      </w:r>
    </w:p>
    <w:p w14:paraId="5321154B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14:paraId="373AB397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14:paraId="62087D6C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14:paraId="7AC082B4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A2</w:t>
      </w:r>
    </w:p>
    <w:p w14:paraId="466337DD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A.2.1</w:t>
      </w:r>
    </w:p>
    <w:p w14:paraId="6762F884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B</w:t>
      </w:r>
    </w:p>
    <w:p w14:paraId="5AE4DAFC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B1</w:t>
      </w:r>
    </w:p>
    <w:p w14:paraId="18B1D921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B.1.1</w:t>
      </w:r>
    </w:p>
    <w:p w14:paraId="79E389D2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B.1.2</w:t>
      </w:r>
    </w:p>
    <w:p w14:paraId="292B3E64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B2</w:t>
      </w:r>
    </w:p>
    <w:p w14:paraId="7B055AF7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B.2.1</w:t>
      </w:r>
    </w:p>
    <w:p w14:paraId="177FB15D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B.2.2</w:t>
      </w:r>
    </w:p>
    <w:p w14:paraId="18C40B8A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</w:t>
      </w:r>
    </w:p>
    <w:p w14:paraId="33FB5CF0" w14:textId="77777777" w:rsidR="00E23A20" w:rsidRDefault="00E23A20">
      <w:pPr>
        <w:rPr>
          <w:lang w:val="en-CA"/>
        </w:rPr>
      </w:pPr>
    </w:p>
    <w:p w14:paraId="4D2938AE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(1.1.2.1.2)</w:t>
      </w:r>
    </w:p>
    <w:p w14:paraId="41704EB7" w14:textId="77777777" w:rsidR="00E23A20" w:rsidRDefault="00E23A20">
      <w:pPr>
        <w:rPr>
          <w:lang w:val="en-CA"/>
        </w:rPr>
      </w:pPr>
    </w:p>
    <w:p w14:paraId="0C88A4B7" w14:textId="77777777"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14:paraId="7123B8F9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14:paraId="027C2704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14:paraId="6FF16FFC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italic, </w:t>
      </w:r>
    </w:p>
    <w:p w14:paraId="1C6204D9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underlined, (line style and color for underlining)</w:t>
      </w:r>
    </w:p>
    <w:p w14:paraId="7760AB68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strike through</w:t>
      </w:r>
    </w:p>
    <w:p w14:paraId="529CA5EC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subscript</w:t>
      </w:r>
    </w:p>
    <w:p w14:paraId="5E96335D" w14:textId="77777777" w:rsidR="00E23A20" w:rsidRDefault="00E23A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rFonts w:ascii="Arial" w:hAnsi="Arial"/>
          <w:sz w:val="20"/>
          <w:szCs w:val="20"/>
          <w:lang w:val="en-CA"/>
        </w:rPr>
        <w:t>superscript</w:t>
      </w:r>
    </w:p>
    <w:p w14:paraId="433D4E74" w14:textId="77777777" w:rsidR="00E23A20" w:rsidRDefault="00E23A20">
      <w:pPr>
        <w:rPr>
          <w:lang w:val="en-CA"/>
        </w:rPr>
      </w:pPr>
    </w:p>
    <w:p w14:paraId="21F77F8D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(1.1.2.2)</w:t>
      </w:r>
    </w:p>
    <w:p w14:paraId="2EE4FBAC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14:paraId="2197B8D9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14:paraId="549B1B9F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14:paraId="5D7F84D7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A2</w:t>
      </w:r>
    </w:p>
    <w:p w14:paraId="00182365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A.2.1</w:t>
      </w:r>
    </w:p>
    <w:p w14:paraId="391293C3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>B</w:t>
      </w:r>
    </w:p>
    <w:p w14:paraId="18BB70EB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B1</w:t>
      </w:r>
    </w:p>
    <w:p w14:paraId="69E796A6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B.1.1</w:t>
      </w:r>
    </w:p>
    <w:p w14:paraId="748B4FBE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B.1.2</w:t>
      </w:r>
    </w:p>
    <w:p w14:paraId="1F7F2C61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B2</w:t>
      </w:r>
    </w:p>
    <w:p w14:paraId="6CD63E8E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B.2.1</w:t>
      </w:r>
    </w:p>
    <w:p w14:paraId="722ACC10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B.2.2</w:t>
      </w:r>
    </w:p>
    <w:p w14:paraId="6EE37307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</w:t>
      </w:r>
    </w:p>
    <w:p w14:paraId="26C0BF11" w14:textId="77777777" w:rsidR="00E23A20" w:rsidRDefault="00E23A20">
      <w:pPr>
        <w:rPr>
          <w:lang w:val="en-CA"/>
        </w:rPr>
      </w:pPr>
    </w:p>
    <w:p w14:paraId="4B6EBBD4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(1.1.3)</w:t>
      </w:r>
    </w:p>
    <w:p w14:paraId="722886E2" w14:textId="77777777" w:rsidR="00E23A20" w:rsidRDefault="00E23A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</w:t>
      </w:r>
    </w:p>
    <w:p w14:paraId="17CB8843" w14:textId="77777777" w:rsidR="00E23A20" w:rsidRDefault="00E23A2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A1</w:t>
      </w:r>
    </w:p>
    <w:p w14:paraId="76372510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A.1.1</w:t>
      </w:r>
    </w:p>
    <w:p w14:paraId="3C95D5E4" w14:textId="77777777" w:rsidR="00E23A20" w:rsidRDefault="00E23A2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A2</w:t>
      </w:r>
    </w:p>
    <w:p w14:paraId="5B3B6810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A.2.1</w:t>
      </w:r>
    </w:p>
    <w:p w14:paraId="11141EA8" w14:textId="77777777" w:rsidR="00E23A20" w:rsidRDefault="00E23A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</w:t>
      </w:r>
    </w:p>
    <w:p w14:paraId="4BE8DBA3" w14:textId="77777777" w:rsidR="00E23A20" w:rsidRDefault="00E23A2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B1</w:t>
      </w:r>
    </w:p>
    <w:p w14:paraId="3F3ED66E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B.1.1</w:t>
      </w:r>
    </w:p>
    <w:p w14:paraId="68B5081C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B.1.2</w:t>
      </w:r>
    </w:p>
    <w:p w14:paraId="04050553" w14:textId="77777777" w:rsidR="00E23A20" w:rsidRDefault="00E23A2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B2</w:t>
      </w:r>
    </w:p>
    <w:p w14:paraId="4FA9EAE3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B.2.1</w:t>
      </w:r>
    </w:p>
    <w:p w14:paraId="44A4E6F9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B.2.2</w:t>
      </w:r>
    </w:p>
    <w:p w14:paraId="053DB680" w14:textId="77777777" w:rsidR="00E23A20" w:rsidRDefault="00E23A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</w:t>
      </w:r>
    </w:p>
    <w:p w14:paraId="2B8F1063" w14:textId="77777777" w:rsidR="00E23A20" w:rsidRDefault="00E23A20">
      <w:pPr>
        <w:rPr>
          <w:lang w:val="en-CA"/>
        </w:rPr>
      </w:pPr>
    </w:p>
    <w:p w14:paraId="2A746F2C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1.2</w:t>
      </w:r>
    </w:p>
    <w:p w14:paraId="4FD9B038" w14:textId="77777777" w:rsidR="00E23A20" w:rsidRDefault="00E23A20">
      <w:pPr>
        <w:rPr>
          <w:lang w:val="en-CA"/>
        </w:rPr>
      </w:pPr>
    </w:p>
    <w:p w14:paraId="6D4A27E3" w14:textId="77777777" w:rsidR="00E23A20" w:rsidRDefault="00E23A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</w:t>
      </w:r>
    </w:p>
    <w:p w14:paraId="50E91D9C" w14:textId="77777777" w:rsidR="00E23A20" w:rsidRDefault="00E23A20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A1</w:t>
      </w:r>
    </w:p>
    <w:p w14:paraId="1A21C41D" w14:textId="77777777" w:rsidR="00E23A20" w:rsidRDefault="00E23A2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A.1.1</w:t>
      </w:r>
    </w:p>
    <w:p w14:paraId="1C6D493B" w14:textId="77777777" w:rsidR="00E23A20" w:rsidRDefault="00E23A20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A2</w:t>
      </w:r>
    </w:p>
    <w:p w14:paraId="279F14DB" w14:textId="77777777" w:rsidR="00E23A20" w:rsidRDefault="00E23A2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A.2.1</w:t>
      </w:r>
    </w:p>
    <w:p w14:paraId="1CEFE6C9" w14:textId="77777777" w:rsidR="00E23A20" w:rsidRDefault="00E23A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B</w:t>
      </w:r>
    </w:p>
    <w:p w14:paraId="3A755C9A" w14:textId="77777777" w:rsidR="00E23A20" w:rsidRDefault="00E23A20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B1</w:t>
      </w:r>
    </w:p>
    <w:p w14:paraId="436E4089" w14:textId="77777777" w:rsidR="00E23A20" w:rsidRDefault="00E23A2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B.1.1</w:t>
      </w:r>
    </w:p>
    <w:p w14:paraId="77AE9145" w14:textId="77777777" w:rsidR="00E23A20" w:rsidRDefault="00E23A2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B.1.2</w:t>
      </w:r>
    </w:p>
    <w:p w14:paraId="7F080B89" w14:textId="77777777" w:rsidR="00E23A20" w:rsidRDefault="00E23A20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B2</w:t>
      </w:r>
    </w:p>
    <w:p w14:paraId="72AF7031" w14:textId="77777777" w:rsidR="00E23A20" w:rsidRDefault="00E23A2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B.2.1</w:t>
      </w:r>
    </w:p>
    <w:p w14:paraId="4F6FF785" w14:textId="77777777" w:rsidR="00E23A20" w:rsidRDefault="00E23A20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B.2.2</w:t>
      </w:r>
    </w:p>
    <w:p w14:paraId="15777C91" w14:textId="77777777" w:rsidR="00E23A20" w:rsidRDefault="00E23A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C</w:t>
      </w:r>
    </w:p>
    <w:p w14:paraId="23F27296" w14:textId="77777777" w:rsidR="00E23A20" w:rsidRDefault="00E23A20">
      <w:pPr>
        <w:rPr>
          <w:lang w:val="en-CA"/>
        </w:rPr>
      </w:pPr>
    </w:p>
    <w:p w14:paraId="2722A8E7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(1.2.1)</w:t>
      </w:r>
    </w:p>
    <w:p w14:paraId="77B67989" w14:textId="77777777" w:rsidR="00E23A20" w:rsidRDefault="00E23A2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A</w:t>
      </w:r>
    </w:p>
    <w:p w14:paraId="2E6171E2" w14:textId="77777777" w:rsidR="00E23A20" w:rsidRDefault="00E23A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A1</w:t>
      </w:r>
    </w:p>
    <w:p w14:paraId="6B5AC157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A.1.1</w:t>
      </w:r>
    </w:p>
    <w:p w14:paraId="13B8296F" w14:textId="77777777" w:rsidR="00E23A20" w:rsidRDefault="00E23A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A2</w:t>
      </w:r>
    </w:p>
    <w:p w14:paraId="1B1A407F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A.2.1</w:t>
      </w:r>
    </w:p>
    <w:p w14:paraId="59291251" w14:textId="77777777" w:rsidR="00E23A20" w:rsidRDefault="00E23A2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B</w:t>
      </w:r>
    </w:p>
    <w:p w14:paraId="17B08086" w14:textId="77777777" w:rsidR="00E23A20" w:rsidRDefault="00E23A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B1</w:t>
      </w:r>
    </w:p>
    <w:p w14:paraId="693F5903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B.1.1</w:t>
      </w:r>
    </w:p>
    <w:p w14:paraId="3E46BB1B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B.1.2</w:t>
      </w:r>
    </w:p>
    <w:p w14:paraId="3A84CDAE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3</w:t>
      </w:r>
    </w:p>
    <w:p w14:paraId="13D36202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4</w:t>
      </w:r>
    </w:p>
    <w:p w14:paraId="2F639961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5</w:t>
      </w:r>
    </w:p>
    <w:p w14:paraId="1AFFEFFD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6</w:t>
      </w:r>
    </w:p>
    <w:p w14:paraId="67A676E7" w14:textId="77777777" w:rsidR="00E23A20" w:rsidRDefault="00E23A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B2</w:t>
      </w:r>
    </w:p>
    <w:p w14:paraId="782C6C62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B.2.1</w:t>
      </w:r>
    </w:p>
    <w:p w14:paraId="5B46DE17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B.2.2</w:t>
      </w:r>
    </w:p>
    <w:p w14:paraId="48C3072D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3</w:t>
      </w:r>
    </w:p>
    <w:p w14:paraId="7CF7159F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4</w:t>
      </w:r>
    </w:p>
    <w:p w14:paraId="2E057185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5</w:t>
      </w:r>
    </w:p>
    <w:p w14:paraId="21E0BF6E" w14:textId="77777777" w:rsidR="00E23A20" w:rsidRDefault="00E23A20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6</w:t>
      </w:r>
    </w:p>
    <w:p w14:paraId="461C96B5" w14:textId="77777777" w:rsidR="00E23A20" w:rsidRDefault="00E23A2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</w:t>
      </w:r>
    </w:p>
    <w:p w14:paraId="51CE7CFD" w14:textId="77777777" w:rsidR="00E23A20" w:rsidRDefault="00E23A20">
      <w:pPr>
        <w:rPr>
          <w:lang w:val="en-CA"/>
        </w:rPr>
      </w:pPr>
    </w:p>
    <w:p w14:paraId="799DCA93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(1.2.2)</w:t>
      </w:r>
    </w:p>
    <w:p w14:paraId="35717359" w14:textId="77777777" w:rsidR="00E23A20" w:rsidRDefault="00E23A20">
      <w:pPr>
        <w:rPr>
          <w:lang w:val="en-CA"/>
        </w:rPr>
      </w:pPr>
    </w:p>
    <w:p w14:paraId="5C62E03E" w14:textId="77777777" w:rsidR="00E23A20" w:rsidRDefault="00E23A20"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342B1F5F" w14:textId="77777777">
        <w:tc>
          <w:tcPr>
            <w:tcW w:w="2394" w:type="dxa"/>
          </w:tcPr>
          <w:p w14:paraId="58418C3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65AD87E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4D42916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0DD15EB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6925DFC9" w14:textId="77777777">
        <w:tc>
          <w:tcPr>
            <w:tcW w:w="2394" w:type="dxa"/>
          </w:tcPr>
          <w:p w14:paraId="755F3C4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6198558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2C16A91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7C627B6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42B6AE61" w14:textId="77777777">
        <w:tc>
          <w:tcPr>
            <w:tcW w:w="2394" w:type="dxa"/>
          </w:tcPr>
          <w:p w14:paraId="6D06FE1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404F34B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39A6215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35596CF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23A20" w14:paraId="658E4F40" w14:textId="77777777">
        <w:tc>
          <w:tcPr>
            <w:tcW w:w="2394" w:type="dxa"/>
          </w:tcPr>
          <w:p w14:paraId="754C86D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13DEE55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6911FE3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7252979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1F832A89" w14:textId="77777777" w:rsidR="00E23A20" w:rsidRDefault="00E23A20">
      <w:pPr>
        <w:rPr>
          <w:lang w:val="en-CA"/>
        </w:rPr>
      </w:pPr>
    </w:p>
    <w:tbl>
      <w:tblPr>
        <w:tblStyle w:val="TableGrid"/>
        <w:tblW w:w="0" w:type="auto"/>
        <w:tblBorders>
          <w:top w:val="dashSmallGap" w:sz="12" w:space="0" w:color="00B0F0"/>
          <w:left w:val="single" w:sz="36" w:space="0" w:color="E36C0A" w:themeColor="accent6" w:themeShade="BF"/>
          <w:bottom w:val="doubleWave" w:sz="6" w:space="0" w:color="5F497A" w:themeColor="accent4" w:themeShade="BF"/>
          <w:right w:val="doubleWave" w:sz="6" w:space="0" w:color="5F497A" w:themeColor="accent4" w:themeShade="BF"/>
          <w:insideH w:val="triple" w:sz="12" w:space="0" w:color="76923C" w:themeColor="accent3" w:themeShade="BF"/>
          <w:insideV w:val="triple" w:sz="12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959"/>
        <w:gridCol w:w="5245"/>
        <w:gridCol w:w="978"/>
        <w:gridCol w:w="864"/>
      </w:tblGrid>
      <w:tr w:rsidR="00E23A20" w14:paraId="0941BC41" w14:textId="77777777">
        <w:tc>
          <w:tcPr>
            <w:tcW w:w="959" w:type="dxa"/>
            <w:tcBorders>
              <w:top w:val="dashSmallGap" w:sz="12" w:space="0" w:color="00B0F0"/>
            </w:tcBorders>
          </w:tcPr>
          <w:p w14:paraId="06038CE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5245" w:type="dxa"/>
            <w:tcBorders>
              <w:top w:val="dashSmallGap" w:sz="12" w:space="0" w:color="00B0F0"/>
            </w:tcBorders>
          </w:tcPr>
          <w:p w14:paraId="5141708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978" w:type="dxa"/>
            <w:tcBorders>
              <w:top w:val="dashSmallGap" w:sz="12" w:space="0" w:color="00B0F0"/>
            </w:tcBorders>
          </w:tcPr>
          <w:p w14:paraId="5686D97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864" w:type="dxa"/>
            <w:tcBorders>
              <w:top w:val="dashSmallGap" w:sz="12" w:space="0" w:color="00B0F0"/>
            </w:tcBorders>
          </w:tcPr>
          <w:p w14:paraId="0E52603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4E96D3CC" w14:textId="77777777">
        <w:tc>
          <w:tcPr>
            <w:tcW w:w="959" w:type="dxa"/>
          </w:tcPr>
          <w:p w14:paraId="39DFCBC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5245" w:type="dxa"/>
          </w:tcPr>
          <w:p w14:paraId="599953A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978" w:type="dxa"/>
          </w:tcPr>
          <w:p w14:paraId="6A2C118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864" w:type="dxa"/>
          </w:tcPr>
          <w:p w14:paraId="37A84CC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4D28DE16" w14:textId="77777777">
        <w:tc>
          <w:tcPr>
            <w:tcW w:w="959" w:type="dxa"/>
          </w:tcPr>
          <w:p w14:paraId="0B4820F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5245" w:type="dxa"/>
          </w:tcPr>
          <w:p w14:paraId="69254DC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978" w:type="dxa"/>
          </w:tcPr>
          <w:p w14:paraId="57252E3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864" w:type="dxa"/>
          </w:tcPr>
          <w:p w14:paraId="486B084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23A20" w14:paraId="4ECF3A3B" w14:textId="77777777">
        <w:tc>
          <w:tcPr>
            <w:tcW w:w="959" w:type="dxa"/>
            <w:tcBorders>
              <w:bottom w:val="doubleWave" w:sz="6" w:space="0" w:color="5F497A" w:themeColor="accent4" w:themeShade="BF"/>
            </w:tcBorders>
          </w:tcPr>
          <w:p w14:paraId="33DCD37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M</w:t>
            </w:r>
          </w:p>
        </w:tc>
        <w:tc>
          <w:tcPr>
            <w:tcW w:w="5245" w:type="dxa"/>
            <w:tcBorders>
              <w:bottom w:val="doubleWave" w:sz="6" w:space="0" w:color="5F497A" w:themeColor="accent4" w:themeShade="BF"/>
            </w:tcBorders>
          </w:tcPr>
          <w:p w14:paraId="39A9AED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978" w:type="dxa"/>
            <w:tcBorders>
              <w:bottom w:val="doubleWave" w:sz="6" w:space="0" w:color="5F497A" w:themeColor="accent4" w:themeShade="BF"/>
            </w:tcBorders>
          </w:tcPr>
          <w:p w14:paraId="3DA608F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864" w:type="dxa"/>
            <w:tcBorders>
              <w:bottom w:val="doubleWave" w:sz="6" w:space="0" w:color="5F497A" w:themeColor="accent4" w:themeShade="BF"/>
            </w:tcBorders>
          </w:tcPr>
          <w:p w14:paraId="25B2937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7EF9BDA6" w14:textId="77777777" w:rsidR="00E23A20" w:rsidRDefault="00E23A20">
      <w:pPr>
        <w:rPr>
          <w:lang w:val="en-CA"/>
        </w:rPr>
      </w:pPr>
    </w:p>
    <w:p w14:paraId="4DED8FCD" w14:textId="77777777" w:rsidR="00E23A20" w:rsidRDefault="00E23A20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33CA85DE" w14:textId="77777777">
        <w:tc>
          <w:tcPr>
            <w:tcW w:w="2394" w:type="dxa"/>
          </w:tcPr>
          <w:p w14:paraId="2DB2871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34F61CA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60B5361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22E7DB0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4EC2820A" w14:textId="77777777">
        <w:tc>
          <w:tcPr>
            <w:tcW w:w="2394" w:type="dxa"/>
          </w:tcPr>
          <w:p w14:paraId="7B7E65D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3B1510C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3231033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1D5486C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0379A04F" w14:textId="77777777">
        <w:tc>
          <w:tcPr>
            <w:tcW w:w="2394" w:type="dxa"/>
          </w:tcPr>
          <w:p w14:paraId="1703910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7EDE7EE5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38B7057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605A4E45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23A20" w14:paraId="4D0DB2F1" w14:textId="77777777">
        <w:tc>
          <w:tcPr>
            <w:tcW w:w="2394" w:type="dxa"/>
          </w:tcPr>
          <w:p w14:paraId="6C07B81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7F2EF9F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483852D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33CFFC45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21969328" w14:textId="77777777" w:rsidR="00E23A20" w:rsidRDefault="00E23A2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6E6CE62C" w14:textId="77777777">
        <w:tc>
          <w:tcPr>
            <w:tcW w:w="2394" w:type="dxa"/>
            <w:shd w:val="horzCross" w:color="8DB3E2" w:themeColor="text2" w:themeTint="66" w:fill="auto"/>
          </w:tcPr>
          <w:p w14:paraId="2898239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6F99812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6EFCFC0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7A5D756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1E5E447A" w14:textId="77777777">
        <w:tc>
          <w:tcPr>
            <w:tcW w:w="2394" w:type="dxa"/>
            <w:shd w:val="horzCross" w:color="8DB3E2" w:themeColor="text2" w:themeTint="66" w:fill="auto"/>
          </w:tcPr>
          <w:p w14:paraId="62C7216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0C58D97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79B5F6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2EA8D77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4182417C" w14:textId="77777777">
        <w:tc>
          <w:tcPr>
            <w:tcW w:w="2394" w:type="dxa"/>
            <w:shd w:val="horzCross" w:color="8DB3E2" w:themeColor="text2" w:themeTint="66" w:fill="auto"/>
          </w:tcPr>
          <w:p w14:paraId="2175ACC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3A72FBF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6838A46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6008827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23A20" w14:paraId="1D625845" w14:textId="77777777">
        <w:tc>
          <w:tcPr>
            <w:tcW w:w="2394" w:type="dxa"/>
            <w:shd w:val="horzCross" w:color="8DB3E2" w:themeColor="text2" w:themeTint="66" w:fill="auto"/>
          </w:tcPr>
          <w:p w14:paraId="3D17109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38E4ECF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164883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8CA8BCF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60E12143" w14:textId="77777777" w:rsidR="00E23A20" w:rsidRDefault="00E23A2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44CA8B54" w14:textId="77777777">
        <w:tc>
          <w:tcPr>
            <w:tcW w:w="2394" w:type="dxa"/>
            <w:shd w:val="vertStripe" w:color="8DB3E2" w:themeColor="text2" w:themeTint="66" w:fill="auto"/>
          </w:tcPr>
          <w:p w14:paraId="37C5EB25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3EDAC22F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6958537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7C863C7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561EB350" w14:textId="77777777">
        <w:tc>
          <w:tcPr>
            <w:tcW w:w="2394" w:type="dxa"/>
            <w:shd w:val="vertStripe" w:color="8DB3E2" w:themeColor="text2" w:themeTint="66" w:fill="auto"/>
          </w:tcPr>
          <w:p w14:paraId="294FF72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7BC93A4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71CDAEF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7ABD958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3BD707DA" w14:textId="77777777">
        <w:tc>
          <w:tcPr>
            <w:tcW w:w="2394" w:type="dxa"/>
            <w:shd w:val="vertStripe" w:color="8DB3E2" w:themeColor="text2" w:themeTint="66" w:fill="auto"/>
          </w:tcPr>
          <w:p w14:paraId="72D1D85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7766022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1F6DB65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4EF8DA2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23A20" w14:paraId="5D117B71" w14:textId="77777777">
        <w:tc>
          <w:tcPr>
            <w:tcW w:w="2394" w:type="dxa"/>
            <w:shd w:val="vertStripe" w:color="8DB3E2" w:themeColor="text2" w:themeTint="66" w:fill="auto"/>
          </w:tcPr>
          <w:p w14:paraId="43551AA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32ED289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4F3A856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131D109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02B9860E" w14:textId="77777777" w:rsidR="00E23A20" w:rsidRDefault="00E23A20">
      <w:pPr>
        <w:rPr>
          <w:lang w:val="en-CA"/>
        </w:rPr>
      </w:pPr>
    </w:p>
    <w:p w14:paraId="22587F0F" w14:textId="77777777" w:rsidR="00E23A20" w:rsidRDefault="00E23A2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6DA308F3" w14:textId="77777777">
        <w:tc>
          <w:tcPr>
            <w:tcW w:w="2394" w:type="dxa"/>
          </w:tcPr>
          <w:p w14:paraId="380F303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 Testing testing testing testing</w:t>
            </w:r>
          </w:p>
        </w:tc>
        <w:tc>
          <w:tcPr>
            <w:tcW w:w="2394" w:type="dxa"/>
          </w:tcPr>
          <w:p w14:paraId="39BA0061" w14:textId="77777777" w:rsidR="00E23A20" w:rsidRDefault="00E23A2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 Testing testing testing testing</w:t>
            </w:r>
          </w:p>
        </w:tc>
        <w:tc>
          <w:tcPr>
            <w:tcW w:w="2394" w:type="dxa"/>
          </w:tcPr>
          <w:p w14:paraId="2FAD64E0" w14:textId="77777777" w:rsidR="00E23A20" w:rsidRDefault="00E23A20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C Testing testing testing testing</w:t>
            </w:r>
          </w:p>
        </w:tc>
        <w:tc>
          <w:tcPr>
            <w:tcW w:w="2394" w:type="dxa"/>
          </w:tcPr>
          <w:p w14:paraId="2A03C4D6" w14:textId="77777777" w:rsidR="00E23A20" w:rsidRDefault="00E23A20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D Testing testing testing testing</w:t>
            </w:r>
          </w:p>
        </w:tc>
      </w:tr>
      <w:tr w:rsidR="00E23A20" w14:paraId="0C34B034" w14:textId="77777777">
        <w:tc>
          <w:tcPr>
            <w:tcW w:w="2394" w:type="dxa"/>
          </w:tcPr>
          <w:p w14:paraId="229B4FD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 Testing testing testing testing</w:t>
            </w:r>
          </w:p>
        </w:tc>
        <w:tc>
          <w:tcPr>
            <w:tcW w:w="2394" w:type="dxa"/>
          </w:tcPr>
          <w:p w14:paraId="3B536EE2" w14:textId="77777777" w:rsidR="00E23A20" w:rsidRDefault="00E23A2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 Testing testing testing testing</w:t>
            </w:r>
          </w:p>
        </w:tc>
        <w:tc>
          <w:tcPr>
            <w:tcW w:w="2394" w:type="dxa"/>
          </w:tcPr>
          <w:p w14:paraId="0AD1A447" w14:textId="77777777" w:rsidR="00E23A20" w:rsidRDefault="00E23A20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G Testing testing testing testing</w:t>
            </w:r>
          </w:p>
        </w:tc>
        <w:tc>
          <w:tcPr>
            <w:tcW w:w="2394" w:type="dxa"/>
          </w:tcPr>
          <w:p w14:paraId="2797F8E8" w14:textId="77777777" w:rsidR="00E23A20" w:rsidRDefault="00E23A20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H Testing testing testing testing</w:t>
            </w:r>
          </w:p>
        </w:tc>
      </w:tr>
      <w:tr w:rsidR="00E23A20" w14:paraId="306AAE19" w14:textId="77777777">
        <w:tc>
          <w:tcPr>
            <w:tcW w:w="2394" w:type="dxa"/>
          </w:tcPr>
          <w:p w14:paraId="5C587F2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I Testing testing testing testing</w:t>
            </w:r>
          </w:p>
        </w:tc>
        <w:tc>
          <w:tcPr>
            <w:tcW w:w="2394" w:type="dxa"/>
          </w:tcPr>
          <w:p w14:paraId="4A12C0DA" w14:textId="77777777" w:rsidR="00E23A20" w:rsidRDefault="00E23A2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 Testing testing testing testing</w:t>
            </w:r>
          </w:p>
        </w:tc>
        <w:tc>
          <w:tcPr>
            <w:tcW w:w="2394" w:type="dxa"/>
          </w:tcPr>
          <w:p w14:paraId="4C7D4230" w14:textId="77777777" w:rsidR="00E23A20" w:rsidRDefault="00E23A20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K Testing testing testing testing</w:t>
            </w:r>
          </w:p>
        </w:tc>
        <w:tc>
          <w:tcPr>
            <w:tcW w:w="2394" w:type="dxa"/>
          </w:tcPr>
          <w:p w14:paraId="7C6100DA" w14:textId="77777777" w:rsidR="00E23A20" w:rsidRDefault="00E23A20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L Testing testing testing testing</w:t>
            </w:r>
          </w:p>
        </w:tc>
      </w:tr>
      <w:tr w:rsidR="00E23A20" w14:paraId="2054AA4F" w14:textId="77777777">
        <w:tc>
          <w:tcPr>
            <w:tcW w:w="2394" w:type="dxa"/>
          </w:tcPr>
          <w:p w14:paraId="07A5B52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 Testing testing testing testing</w:t>
            </w:r>
          </w:p>
        </w:tc>
        <w:tc>
          <w:tcPr>
            <w:tcW w:w="2394" w:type="dxa"/>
          </w:tcPr>
          <w:p w14:paraId="7B2331E4" w14:textId="77777777" w:rsidR="00E23A20" w:rsidRDefault="00E23A2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 Testing testing testing testing</w:t>
            </w:r>
          </w:p>
        </w:tc>
        <w:tc>
          <w:tcPr>
            <w:tcW w:w="2394" w:type="dxa"/>
          </w:tcPr>
          <w:p w14:paraId="103DF5C9" w14:textId="77777777" w:rsidR="00E23A20" w:rsidRDefault="00E23A20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O Testing testing testing testing</w:t>
            </w:r>
          </w:p>
        </w:tc>
        <w:tc>
          <w:tcPr>
            <w:tcW w:w="2394" w:type="dxa"/>
          </w:tcPr>
          <w:p w14:paraId="340AE089" w14:textId="77777777" w:rsidR="00E23A20" w:rsidRDefault="00E23A20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>P Testing testing testing testing</w:t>
            </w:r>
          </w:p>
        </w:tc>
      </w:tr>
    </w:tbl>
    <w:p w14:paraId="6B165790" w14:textId="77777777" w:rsidR="00E23A20" w:rsidRDefault="00E23A20">
      <w:pPr>
        <w:rPr>
          <w:lang w:val="en-CA"/>
        </w:rPr>
      </w:pPr>
    </w:p>
    <w:p w14:paraId="532A185C" w14:textId="77777777" w:rsidR="00E23A20" w:rsidRDefault="00E23A20">
      <w:pPr>
        <w:rPr>
          <w:lang w:val="en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4FD9CE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14:paraId="10F574B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338C3F0B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265B4E4F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17D7E0DA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7B7187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E1823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734D964D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028C00D6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5008C4C5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4A0230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D73598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5D3D6CEC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18888961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490B1A71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23A20" w14:paraId="201D96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10A807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1AEF9F17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75B6F5DE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07032E8D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2A13B30B" w14:textId="77777777" w:rsidR="00E23A20" w:rsidRDefault="00E23A20">
      <w:pPr>
        <w:rPr>
          <w:lang w:val="en-CA"/>
        </w:rPr>
      </w:pPr>
    </w:p>
    <w:p w14:paraId="50C879CC" w14:textId="77777777" w:rsidR="00E23A20" w:rsidRDefault="00E23A20">
      <w:pPr>
        <w:rPr>
          <w:lang w:val="en-CA"/>
        </w:rPr>
      </w:pPr>
    </w:p>
    <w:p w14:paraId="35F567EB" w14:textId="77777777" w:rsidR="00E23A20" w:rsidRDefault="00E23A20">
      <w:pPr>
        <w:rPr>
          <w:lang w:val="en-CA"/>
        </w:rPr>
      </w:pPr>
    </w:p>
    <w:p w14:paraId="22A06FED" w14:textId="77777777" w:rsidR="00E23A20" w:rsidRDefault="00E23A20">
      <w:pPr>
        <w:rPr>
          <w:lang w:val="en-CA"/>
        </w:rPr>
      </w:pPr>
    </w:p>
    <w:p w14:paraId="7FF28A7F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(1.2.2.1)</w:t>
      </w:r>
    </w:p>
    <w:p w14:paraId="16B81B35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FF8777A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6A0C5823" w14:textId="77777777" w:rsidR="00E23A20" w:rsidRDefault="00E23A20">
      <w:pPr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769E283A" w14:textId="77777777" w:rsidR="00E23A20" w:rsidRDefault="00E23A20">
      <w:pPr>
        <w:rPr>
          <w:lang w:val="en-CA"/>
        </w:rPr>
      </w:pPr>
    </w:p>
    <w:p w14:paraId="2C7A4064" w14:textId="77777777" w:rsidR="00E23A20" w:rsidRDefault="00E23A20">
      <w:pPr>
        <w:jc w:val="center"/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0517F7" w14:textId="77777777" w:rsidR="00E23A20" w:rsidRDefault="00E23A20">
      <w:pPr>
        <w:jc w:val="center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03753E31" w14:textId="77777777" w:rsidR="00E23A20" w:rsidRDefault="00E23A20">
      <w:pPr>
        <w:jc w:val="center"/>
        <w:rPr>
          <w:noProof/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43DFA103" w14:textId="77777777" w:rsidR="00E23A20" w:rsidRDefault="00E23A20">
      <w:pPr>
        <w:rPr>
          <w:noProof/>
          <w:lang w:val="en-CA"/>
        </w:rPr>
      </w:pPr>
    </w:p>
    <w:p w14:paraId="7530C74E" w14:textId="77777777" w:rsidR="00E23A20" w:rsidRDefault="00E23A20">
      <w:pPr>
        <w:jc w:val="right"/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B5AE5A8" w14:textId="77777777" w:rsidR="00E23A20" w:rsidRDefault="00E23A20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192954A5" w14:textId="77777777" w:rsidR="00E23A20" w:rsidRDefault="00E23A20">
      <w:pPr>
        <w:jc w:val="right"/>
        <w:rPr>
          <w:noProof/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61A10618" w14:textId="77777777" w:rsidR="00E23A20" w:rsidRDefault="00E23A20">
      <w:pPr>
        <w:rPr>
          <w:noProof/>
          <w:lang w:val="en-CA"/>
        </w:rPr>
      </w:pPr>
    </w:p>
    <w:p w14:paraId="7973C3D9" w14:textId="77777777" w:rsidR="00E23A20" w:rsidRDefault="00E23A20">
      <w:pPr>
        <w:jc w:val="both"/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2D42B5" w14:textId="77777777" w:rsidR="00E23A20" w:rsidRDefault="00E23A20">
      <w:pPr>
        <w:jc w:val="both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086502BB" w14:textId="77777777" w:rsidR="00E23A20" w:rsidRDefault="00E23A20">
      <w:pPr>
        <w:jc w:val="both"/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262685C5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lastRenderedPageBreak/>
        <w:t>Heading level 5 (1.2.2.1.1)</w:t>
      </w:r>
    </w:p>
    <w:p w14:paraId="2EE69522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EF40687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52AB4654" w14:textId="77777777" w:rsidR="00E23A20" w:rsidRDefault="00E23A20">
      <w:pPr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0FB5E3D4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(1.2.2.1.2)</w:t>
      </w:r>
    </w:p>
    <w:p w14:paraId="4FF1F14A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FC28358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34358A2E" w14:textId="77777777" w:rsidR="00E23A20" w:rsidRDefault="00E23A20">
      <w:pPr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0502DDEE" w14:textId="77777777" w:rsidR="00E23A20" w:rsidRDefault="00E23A20">
      <w:pPr>
        <w:rPr>
          <w:lang w:val="en-CA"/>
        </w:rPr>
      </w:pPr>
    </w:p>
    <w:p w14:paraId="5A08B76B" w14:textId="77777777" w:rsidR="00E23A20" w:rsidRDefault="00E23A20">
      <w:pPr>
        <w:spacing w:line="720" w:lineRule="auto"/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B717A69" w14:textId="77777777" w:rsidR="00E23A20" w:rsidRDefault="00E23A20">
      <w:pPr>
        <w:spacing w:line="720" w:lineRule="auto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6B71CF41" w14:textId="77777777" w:rsidR="00E23A20" w:rsidRDefault="00E23A20">
      <w:pPr>
        <w:spacing w:line="720" w:lineRule="auto"/>
        <w:rPr>
          <w:noProof/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0828EAE6" w14:textId="77777777" w:rsidR="00E23A20" w:rsidRDefault="00E23A20">
      <w:pPr>
        <w:rPr>
          <w:noProof/>
          <w:lang w:val="en-CA"/>
        </w:rPr>
      </w:pPr>
    </w:p>
    <w:p w14:paraId="24C83DD1" w14:textId="77777777" w:rsidR="00E23A20" w:rsidRDefault="00E23A20">
      <w:pPr>
        <w:spacing w:after="0"/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F8409C" w14:textId="77777777" w:rsidR="00E23A20" w:rsidRDefault="00E23A20">
      <w:pPr>
        <w:spacing w:after="0"/>
        <w:rPr>
          <w:noProof/>
          <w:lang w:val="en-CA"/>
        </w:rPr>
      </w:pPr>
      <w:r>
        <w:rPr>
          <w:noProof/>
          <w:lang w:val="en-CA"/>
        </w:rPr>
        <w:lastRenderedPageBreak/>
        <w:t>Nunc viverra imperdiet enim. Fusce est. Vivamus a tellus.</w:t>
      </w:r>
    </w:p>
    <w:p w14:paraId="3ED377AA" w14:textId="77777777" w:rsidR="00E23A20" w:rsidRDefault="00E23A20">
      <w:pPr>
        <w:spacing w:after="0"/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51A28A2D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(1.2.2.2)</w:t>
      </w:r>
    </w:p>
    <w:p w14:paraId="639BBCE2" w14:textId="77777777" w:rsidR="00E23A20" w:rsidRDefault="00E23A20">
      <w:pPr>
        <w:rPr>
          <w:lang w:val="en-CA"/>
        </w:rPr>
      </w:pPr>
    </w:p>
    <w:p w14:paraId="68AA1074" w14:textId="77777777" w:rsidR="00E23A20" w:rsidRDefault="00E23A20">
      <w:pPr>
        <w:rPr>
          <w:lang w:val="en-CA"/>
        </w:rPr>
      </w:pPr>
    </w:p>
    <w:p w14:paraId="5F4610A0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(1.2.3)</w:t>
      </w:r>
    </w:p>
    <w:p w14:paraId="1DF8A5D7" w14:textId="77777777" w:rsidR="00E23A20" w:rsidRDefault="00E23A20">
      <w:pPr>
        <w:rPr>
          <w:lang w:val="en-CA"/>
        </w:rPr>
      </w:pPr>
    </w:p>
    <w:p w14:paraId="66FEE92B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2</w:t>
      </w:r>
    </w:p>
    <w:p w14:paraId="5C43FC13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2.1</w:t>
      </w:r>
    </w:p>
    <w:p w14:paraId="372A3C7F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(2.1.1)</w:t>
      </w:r>
    </w:p>
    <w:p w14:paraId="6A5F9493" w14:textId="77777777" w:rsidR="00E23A20" w:rsidRDefault="00E23A20">
      <w:pPr>
        <w:rPr>
          <w:lang w:val="en-CA"/>
        </w:rPr>
      </w:pPr>
    </w:p>
    <w:p w14:paraId="6FD3AD55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(2.1.2)</w:t>
      </w:r>
    </w:p>
    <w:p w14:paraId="26AD7F3B" w14:textId="77777777" w:rsidR="00E23A20" w:rsidRDefault="00E23A20">
      <w:pPr>
        <w:rPr>
          <w:lang w:val="en-CA"/>
        </w:rPr>
      </w:pPr>
    </w:p>
    <w:p w14:paraId="68F6BCE5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(2.1.2.1)</w:t>
      </w:r>
    </w:p>
    <w:p w14:paraId="5CB97B73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(2.1.2.1.1)</w:t>
      </w:r>
    </w:p>
    <w:p w14:paraId="52C1D7F2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(2.1.2.1.2)</w:t>
      </w:r>
    </w:p>
    <w:p w14:paraId="718651B4" w14:textId="77777777" w:rsidR="00E23A20" w:rsidRDefault="00E23A20">
      <w:pPr>
        <w:rPr>
          <w:lang w:val="en-CA"/>
        </w:rPr>
      </w:pPr>
    </w:p>
    <w:p w14:paraId="48F94AB8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(2.1.2.2)</w:t>
      </w:r>
    </w:p>
    <w:p w14:paraId="1EB45714" w14:textId="77777777" w:rsidR="00E23A20" w:rsidRDefault="00E23A20">
      <w:pPr>
        <w:rPr>
          <w:lang w:val="en-CA"/>
        </w:rPr>
      </w:pPr>
    </w:p>
    <w:p w14:paraId="077D52C4" w14:textId="77777777" w:rsidR="00E23A20" w:rsidRDefault="00E23A20">
      <w:pPr>
        <w:rPr>
          <w:lang w:val="en-CA"/>
        </w:rPr>
      </w:pPr>
    </w:p>
    <w:p w14:paraId="6DDCDB07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(2.1.3)</w:t>
      </w:r>
    </w:p>
    <w:p w14:paraId="4CCB93BA" w14:textId="77777777" w:rsidR="00E23A20" w:rsidRDefault="00E23A20">
      <w:pPr>
        <w:rPr>
          <w:lang w:val="en-CA"/>
        </w:rPr>
      </w:pPr>
    </w:p>
    <w:p w14:paraId="38EF2DE6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2.2</w:t>
      </w:r>
    </w:p>
    <w:p w14:paraId="4AC0968A" w14:textId="77777777" w:rsidR="00E23A20" w:rsidRDefault="00E23A20">
      <w:pPr>
        <w:rPr>
          <w:lang w:val="en-CA"/>
        </w:rPr>
      </w:pPr>
    </w:p>
    <w:p w14:paraId="595BF8A2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(2.2.1)</w:t>
      </w:r>
    </w:p>
    <w:p w14:paraId="385E4A26" w14:textId="77777777" w:rsidR="00E23A20" w:rsidRDefault="00E23A20">
      <w:pPr>
        <w:rPr>
          <w:lang w:val="en-CA"/>
        </w:rPr>
      </w:pPr>
    </w:p>
    <w:p w14:paraId="144F71D8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(2.2.2)</w:t>
      </w:r>
    </w:p>
    <w:p w14:paraId="46CF1D5F" w14:textId="77777777" w:rsidR="00E23A20" w:rsidRDefault="00E23A20">
      <w:pPr>
        <w:rPr>
          <w:lang w:val="en-CA"/>
        </w:rPr>
      </w:pPr>
    </w:p>
    <w:p w14:paraId="12A69E4E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lastRenderedPageBreak/>
        <w:t>Heading level 4 (2.2.2.1)</w:t>
      </w:r>
    </w:p>
    <w:p w14:paraId="1D13D32E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(2.2.2.1.1)</w:t>
      </w:r>
    </w:p>
    <w:p w14:paraId="1C995212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(2.2.2.1.2)</w:t>
      </w:r>
    </w:p>
    <w:p w14:paraId="40EE4585" w14:textId="77777777" w:rsidR="00E23A20" w:rsidRDefault="00E23A20">
      <w:pPr>
        <w:rPr>
          <w:lang w:val="en-CA"/>
        </w:rPr>
      </w:pPr>
    </w:p>
    <w:p w14:paraId="0FEDD603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(1.1.2.2)</w:t>
      </w:r>
    </w:p>
    <w:p w14:paraId="3237EAA3" w14:textId="77777777" w:rsidR="00E23A20" w:rsidRDefault="00E23A20">
      <w:pPr>
        <w:rPr>
          <w:lang w:val="en-CA"/>
        </w:rPr>
      </w:pPr>
    </w:p>
    <w:p w14:paraId="263135E0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OtherStyles</w:t>
      </w:r>
    </w:p>
    <w:p w14:paraId="48EC90DD" w14:textId="77777777" w:rsidR="00E23A20" w:rsidRDefault="00E23A20">
      <w:pPr>
        <w:rPr>
          <w:lang w:val="en-CA"/>
        </w:rPr>
      </w:pPr>
    </w:p>
    <w:p w14:paraId="367E5ADB" w14:textId="77777777" w:rsidR="00E23A20" w:rsidRDefault="00E23A20">
      <w:pPr>
        <w:rPr>
          <w:rStyle w:val="SubtleEmphasis"/>
        </w:rPr>
      </w:pPr>
      <w:r>
        <w:rPr>
          <w:rStyle w:val="SubtleEmphasis"/>
        </w:rPr>
        <w:t>Subtle emphasis</w:t>
      </w:r>
    </w:p>
    <w:p w14:paraId="287064F8" w14:textId="77777777" w:rsidR="00E23A20" w:rsidRDefault="00E23A20">
      <w:pPr>
        <w:rPr>
          <w:rStyle w:val="IntenseEmphasis"/>
        </w:rPr>
      </w:pPr>
      <w:r>
        <w:rPr>
          <w:rStyle w:val="IntenseEmphasis"/>
        </w:rPr>
        <w:t>Intense Emphasis</w:t>
      </w:r>
    </w:p>
    <w:p w14:paraId="7ADE36A9" w14:textId="77777777" w:rsidR="00E23A20" w:rsidRDefault="00E23A20">
      <w:pPr>
        <w:rPr>
          <w:rStyle w:val="Strong"/>
        </w:rPr>
      </w:pPr>
      <w:r>
        <w:rPr>
          <w:rStyle w:val="Strong"/>
        </w:rPr>
        <w:t>Strong</w:t>
      </w:r>
    </w:p>
    <w:p w14:paraId="39E3F6EB" w14:textId="77777777" w:rsidR="00E23A20" w:rsidRDefault="00E23A20">
      <w:pPr>
        <w:pStyle w:val="Quote"/>
        <w:rPr>
          <w:lang w:val="en-CA"/>
        </w:rPr>
      </w:pPr>
      <w:r>
        <w:rPr>
          <w:lang w:val="en-CA"/>
        </w:rPr>
        <w:t>Quote</w:t>
      </w:r>
    </w:p>
    <w:p w14:paraId="79846338" w14:textId="77777777" w:rsidR="00E23A20" w:rsidRDefault="00E23A20">
      <w:pPr>
        <w:pStyle w:val="IntenseQuote"/>
        <w:rPr>
          <w:lang w:val="en-CA"/>
        </w:rPr>
      </w:pPr>
      <w:r>
        <w:rPr>
          <w:lang w:val="en-CA"/>
        </w:rPr>
        <w:t>Intense quote</w:t>
      </w:r>
    </w:p>
    <w:p w14:paraId="66DF50FB" w14:textId="77777777" w:rsidR="00E23A20" w:rsidRDefault="00E23A20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20328DEB" w14:textId="77777777" w:rsidR="00E23A20" w:rsidRDefault="00E23A20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4E7B36F4" w14:textId="77777777" w:rsidR="00E23A20" w:rsidRDefault="00E23A20">
      <w:pPr>
        <w:rPr>
          <w:rStyle w:val="BookTitle"/>
        </w:rPr>
      </w:pPr>
      <w:r>
        <w:rPr>
          <w:rStyle w:val="BookTitle"/>
        </w:rPr>
        <w:t>Book title</w:t>
      </w:r>
    </w:p>
    <w:p w14:paraId="67F80C86" w14:textId="77777777" w:rsidR="00E23A20" w:rsidRDefault="00E23A20">
      <w:pPr>
        <w:pStyle w:val="ListParagraph"/>
        <w:rPr>
          <w:lang w:val="en-CA"/>
        </w:rPr>
      </w:pPr>
      <w:r>
        <w:rPr>
          <w:lang w:val="en-CA"/>
        </w:rPr>
        <w:t>List paragraph</w:t>
      </w:r>
    </w:p>
    <w:p w14:paraId="3205615F" w14:textId="77777777" w:rsidR="00E23A20" w:rsidRDefault="00E23A20">
      <w:r>
        <w:rPr>
          <w:lang w:val="en-CA"/>
        </w:rPr>
        <w:t>.</w:t>
      </w:r>
    </w:p>
    <w:p w14:paraId="13755A8C" w14:textId="77777777" w:rsidR="00E23A20" w:rsidRDefault="00E23A20"/>
    <w:p w14:paraId="181F68F4" w14:textId="77777777" w:rsidR="00E23A20" w:rsidRDefault="00E23A20">
      <w:pPr>
        <w:pStyle w:val="Heading1"/>
      </w:pPr>
      <w:r>
        <w:t>Bullets</w:t>
      </w:r>
    </w:p>
    <w:p w14:paraId="080A260C" w14:textId="77777777" w:rsidR="00E23A20" w:rsidRDefault="00E23A20"/>
    <w:p w14:paraId="08623FD4" w14:textId="77777777" w:rsidR="00E23A20" w:rsidRDefault="00E23A20">
      <w:r>
        <w:t>Dash</w:t>
      </w:r>
    </w:p>
    <w:p w14:paraId="3C375499" w14:textId="77777777" w:rsidR="00E23A20" w:rsidRDefault="00E23A20">
      <w:pPr>
        <w:pStyle w:val="ListParagraph"/>
        <w:numPr>
          <w:ilvl w:val="0"/>
          <w:numId w:val="15"/>
        </w:numPr>
      </w:pPr>
      <w:r>
        <w:t>One</w:t>
      </w:r>
    </w:p>
    <w:p w14:paraId="31B54E58" w14:textId="77777777" w:rsidR="00E23A20" w:rsidRDefault="00E23A20">
      <w:pPr>
        <w:pStyle w:val="ListParagraph"/>
        <w:numPr>
          <w:ilvl w:val="0"/>
          <w:numId w:val="15"/>
        </w:numPr>
      </w:pPr>
      <w:r>
        <w:t>Two</w:t>
      </w:r>
    </w:p>
    <w:p w14:paraId="138B5ADE" w14:textId="77777777" w:rsidR="00E23A20" w:rsidRDefault="00E23A20">
      <w:pPr>
        <w:pStyle w:val="ListParagraph"/>
        <w:numPr>
          <w:ilvl w:val="0"/>
          <w:numId w:val="15"/>
        </w:numPr>
      </w:pPr>
      <w:r>
        <w:t>Three</w:t>
      </w:r>
    </w:p>
    <w:p w14:paraId="6429A268" w14:textId="77777777" w:rsidR="00E23A20" w:rsidRDefault="00E23A20">
      <w:pPr>
        <w:pStyle w:val="ListParagraph"/>
        <w:numPr>
          <w:ilvl w:val="1"/>
          <w:numId w:val="15"/>
        </w:numPr>
      </w:pPr>
      <w:r>
        <w:t>Four</w:t>
      </w:r>
    </w:p>
    <w:p w14:paraId="2C484C9E" w14:textId="77777777" w:rsidR="00E23A20" w:rsidRDefault="00E23A20">
      <w:pPr>
        <w:pStyle w:val="ListParagraph"/>
        <w:numPr>
          <w:ilvl w:val="2"/>
          <w:numId w:val="15"/>
        </w:numPr>
      </w:pPr>
      <w:r>
        <w:t>Five</w:t>
      </w:r>
    </w:p>
    <w:p w14:paraId="6CB02542" w14:textId="77777777" w:rsidR="00E23A20" w:rsidRDefault="00E23A20">
      <w:pPr>
        <w:pStyle w:val="ListParagraph"/>
        <w:numPr>
          <w:ilvl w:val="1"/>
          <w:numId w:val="15"/>
        </w:numPr>
      </w:pPr>
      <w:r>
        <w:lastRenderedPageBreak/>
        <w:t>Six</w:t>
      </w:r>
    </w:p>
    <w:p w14:paraId="3C924957" w14:textId="77777777" w:rsidR="00E23A20" w:rsidRDefault="00E23A20">
      <w:pPr>
        <w:pStyle w:val="ListParagraph"/>
        <w:numPr>
          <w:ilvl w:val="0"/>
          <w:numId w:val="15"/>
        </w:numPr>
      </w:pPr>
      <w:r>
        <w:t>Seven</w:t>
      </w:r>
    </w:p>
    <w:p w14:paraId="53146BE4" w14:textId="77777777" w:rsidR="00E23A20" w:rsidRDefault="00E23A20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Square</w:t>
      </w:r>
    </w:p>
    <w:p w14:paraId="517BE923" w14:textId="77777777" w:rsidR="00E23A20" w:rsidRDefault="00E23A20">
      <w:pPr>
        <w:numPr>
          <w:ilvl w:val="0"/>
          <w:numId w:val="8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</w:t>
      </w:r>
    </w:p>
    <w:p w14:paraId="19ABBF5B" w14:textId="77777777" w:rsidR="00E23A20" w:rsidRDefault="00E23A20">
      <w:pPr>
        <w:numPr>
          <w:ilvl w:val="0"/>
          <w:numId w:val="8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B</w:t>
      </w:r>
    </w:p>
    <w:p w14:paraId="6CD8BF27" w14:textId="77777777" w:rsidR="00E23A20" w:rsidRDefault="00E23A20">
      <w:pPr>
        <w:numPr>
          <w:ilvl w:val="0"/>
          <w:numId w:val="8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C</w:t>
      </w:r>
    </w:p>
    <w:p w14:paraId="522A24BE" w14:textId="77777777" w:rsidR="00E23A20" w:rsidRDefault="00E23A20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Arrows</w:t>
      </w:r>
    </w:p>
    <w:p w14:paraId="35D06451" w14:textId="77777777" w:rsidR="00E23A20" w:rsidRDefault="00E23A20">
      <w:pPr>
        <w:numPr>
          <w:ilvl w:val="0"/>
          <w:numId w:val="9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1</w:t>
      </w:r>
    </w:p>
    <w:p w14:paraId="16A5425B" w14:textId="77777777" w:rsidR="00E23A20" w:rsidRDefault="00E23A20">
      <w:pPr>
        <w:numPr>
          <w:ilvl w:val="0"/>
          <w:numId w:val="9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2</w:t>
      </w:r>
    </w:p>
    <w:p w14:paraId="5CEF691C" w14:textId="77777777" w:rsidR="00E23A20" w:rsidRDefault="00E23A20">
      <w:pPr>
        <w:numPr>
          <w:ilvl w:val="0"/>
          <w:numId w:val="9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3</w:t>
      </w:r>
    </w:p>
    <w:p w14:paraId="67A03F05" w14:textId="77777777" w:rsidR="00E23A20" w:rsidRDefault="00E23A20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Diamonds</w:t>
      </w:r>
    </w:p>
    <w:p w14:paraId="099E9995" w14:textId="77777777" w:rsidR="00E23A20" w:rsidRDefault="00E23A20">
      <w:pPr>
        <w:numPr>
          <w:ilvl w:val="0"/>
          <w:numId w:val="10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X</w:t>
      </w:r>
    </w:p>
    <w:p w14:paraId="247698C9" w14:textId="77777777" w:rsidR="00E23A20" w:rsidRDefault="00E23A20">
      <w:pPr>
        <w:numPr>
          <w:ilvl w:val="0"/>
          <w:numId w:val="10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Y</w:t>
      </w:r>
    </w:p>
    <w:p w14:paraId="74D01E93" w14:textId="77777777" w:rsidR="00E23A20" w:rsidRDefault="00E23A20">
      <w:pPr>
        <w:numPr>
          <w:ilvl w:val="0"/>
          <w:numId w:val="10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Z</w:t>
      </w:r>
    </w:p>
    <w:p w14:paraId="6F31D926" w14:textId="77777777" w:rsidR="00E23A20" w:rsidRDefault="00E23A20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Checkmarks</w:t>
      </w:r>
    </w:p>
    <w:p w14:paraId="6664686F" w14:textId="77777777" w:rsidR="00E23A20" w:rsidRDefault="00E23A20">
      <w:pPr>
        <w:numPr>
          <w:ilvl w:val="0"/>
          <w:numId w:val="11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4</w:t>
      </w:r>
    </w:p>
    <w:p w14:paraId="35075E3D" w14:textId="77777777" w:rsidR="00E23A20" w:rsidRDefault="00E23A20">
      <w:pPr>
        <w:numPr>
          <w:ilvl w:val="0"/>
          <w:numId w:val="11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5</w:t>
      </w:r>
    </w:p>
    <w:p w14:paraId="76B723EC" w14:textId="77777777" w:rsidR="00E23A20" w:rsidRDefault="00E23A20">
      <w:pPr>
        <w:numPr>
          <w:ilvl w:val="0"/>
          <w:numId w:val="11"/>
        </w:num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6</w:t>
      </w:r>
    </w:p>
    <w:p w14:paraId="6AEA05CD" w14:textId="77777777" w:rsidR="00E23A20" w:rsidRDefault="00E23A20">
      <w:pPr>
        <w:contextualSpacing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Tricolors</w:t>
      </w:r>
    </w:p>
    <w:p w14:paraId="2EED670F" w14:textId="77777777" w:rsidR="00E23A20" w:rsidRDefault="00E23A20">
      <w:pPr>
        <w:pStyle w:val="ListParagraph"/>
        <w:numPr>
          <w:ilvl w:val="0"/>
          <w:numId w:val="12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M</w:t>
      </w:r>
    </w:p>
    <w:p w14:paraId="64977F57" w14:textId="77777777" w:rsidR="00E23A20" w:rsidRDefault="00E23A20">
      <w:pPr>
        <w:pStyle w:val="ListParagraph"/>
        <w:numPr>
          <w:ilvl w:val="0"/>
          <w:numId w:val="12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N </w:t>
      </w:r>
    </w:p>
    <w:p w14:paraId="22FD2518" w14:textId="77777777" w:rsidR="00E23A20" w:rsidRDefault="00E23A20">
      <w:pPr>
        <w:pStyle w:val="ListParagraph"/>
        <w:numPr>
          <w:ilvl w:val="0"/>
          <w:numId w:val="12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O</w:t>
      </w:r>
    </w:p>
    <w:p w14:paraId="6484C031" w14:textId="77777777" w:rsidR="00E23A20" w:rsidRDefault="00E23A20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Circles</w:t>
      </w:r>
    </w:p>
    <w:p w14:paraId="53CDF3A9" w14:textId="77777777" w:rsidR="00E23A20" w:rsidRDefault="00E23A20">
      <w:pPr>
        <w:pStyle w:val="ListParagraph"/>
        <w:numPr>
          <w:ilvl w:val="0"/>
          <w:numId w:val="13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7</w:t>
      </w:r>
    </w:p>
    <w:p w14:paraId="1F098EC3" w14:textId="77777777" w:rsidR="00E23A20" w:rsidRDefault="00E23A20">
      <w:pPr>
        <w:pStyle w:val="ListParagraph"/>
        <w:numPr>
          <w:ilvl w:val="0"/>
          <w:numId w:val="13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8</w:t>
      </w:r>
    </w:p>
    <w:p w14:paraId="4CB685B0" w14:textId="77777777" w:rsidR="00E23A20" w:rsidRDefault="00E23A20">
      <w:pPr>
        <w:pStyle w:val="ListParagraph"/>
        <w:numPr>
          <w:ilvl w:val="0"/>
          <w:numId w:val="13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9</w:t>
      </w:r>
    </w:p>
    <w:p w14:paraId="11338948" w14:textId="77777777" w:rsidR="00E23A20" w:rsidRDefault="00E23A20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Arrows2</w:t>
      </w:r>
    </w:p>
    <w:p w14:paraId="0126488E" w14:textId="77777777" w:rsidR="00E23A20" w:rsidRDefault="00E23A20">
      <w:pPr>
        <w:pStyle w:val="ListParagraph"/>
        <w:numPr>
          <w:ilvl w:val="0"/>
          <w:numId w:val="14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X</w:t>
      </w:r>
    </w:p>
    <w:p w14:paraId="34BA284F" w14:textId="77777777" w:rsidR="00E23A20" w:rsidRDefault="00E23A20">
      <w:pPr>
        <w:pStyle w:val="ListParagraph"/>
        <w:numPr>
          <w:ilvl w:val="0"/>
          <w:numId w:val="14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Y</w:t>
      </w:r>
    </w:p>
    <w:p w14:paraId="64A9256E" w14:textId="77777777" w:rsidR="00E23A20" w:rsidRDefault="00E23A20">
      <w:pPr>
        <w:pStyle w:val="ListParagraph"/>
        <w:numPr>
          <w:ilvl w:val="0"/>
          <w:numId w:val="14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Z</w:t>
      </w:r>
    </w:p>
    <w:p w14:paraId="480DE449" w14:textId="77777777" w:rsidR="00E23A20" w:rsidRDefault="00E23A20"/>
    <w:p w14:paraId="57FB954B" w14:textId="77777777" w:rsidR="00E23A20" w:rsidRDefault="00E23A20">
      <w:pPr>
        <w:rPr>
          <w:lang w:val="en-CA"/>
        </w:rPr>
      </w:pPr>
      <w:r>
        <w:rPr>
          <w:lang w:val="en-CA"/>
        </w:rPr>
        <w:t>Square</w:t>
      </w:r>
    </w:p>
    <w:p w14:paraId="699B30BD" w14:textId="77777777" w:rsidR="00E23A20" w:rsidRDefault="00E23A2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A</w:t>
      </w:r>
    </w:p>
    <w:p w14:paraId="01A9C258" w14:textId="77777777" w:rsidR="00E23A20" w:rsidRDefault="00E23A20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lastRenderedPageBreak/>
        <w:t>A1</w:t>
      </w:r>
    </w:p>
    <w:p w14:paraId="68914ADC" w14:textId="77777777" w:rsidR="00E23A20" w:rsidRDefault="00E23A20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A2</w:t>
      </w:r>
    </w:p>
    <w:p w14:paraId="28F1D029" w14:textId="77777777" w:rsidR="00E23A20" w:rsidRDefault="00E23A2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B</w:t>
      </w:r>
    </w:p>
    <w:p w14:paraId="5FCB8BF6" w14:textId="77777777" w:rsidR="00E23A20" w:rsidRDefault="00E23A2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C</w:t>
      </w:r>
    </w:p>
    <w:p w14:paraId="1EC538C2" w14:textId="77777777" w:rsidR="00E23A20" w:rsidRDefault="00E23A20">
      <w:pPr>
        <w:rPr>
          <w:lang w:val="en-CA"/>
        </w:rPr>
      </w:pPr>
      <w:r>
        <w:rPr>
          <w:lang w:val="en-CA"/>
        </w:rPr>
        <w:t>Arrows</w:t>
      </w:r>
    </w:p>
    <w:p w14:paraId="0F1F1C88" w14:textId="77777777" w:rsidR="00E23A20" w:rsidRDefault="00E23A2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1</w:t>
      </w:r>
    </w:p>
    <w:p w14:paraId="37964DC5" w14:textId="77777777" w:rsidR="00E23A20" w:rsidRDefault="00E23A20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1.1</w:t>
      </w:r>
    </w:p>
    <w:p w14:paraId="1C325988" w14:textId="77777777" w:rsidR="00E23A20" w:rsidRDefault="00E23A20">
      <w:pPr>
        <w:pStyle w:val="ListParagraph"/>
        <w:numPr>
          <w:ilvl w:val="2"/>
          <w:numId w:val="9"/>
        </w:numPr>
        <w:rPr>
          <w:lang w:val="en-CA"/>
        </w:rPr>
      </w:pPr>
      <w:r>
        <w:rPr>
          <w:lang w:val="en-CA"/>
        </w:rPr>
        <w:t>1.2</w:t>
      </w:r>
    </w:p>
    <w:p w14:paraId="52A17D83" w14:textId="77777777" w:rsidR="00E23A20" w:rsidRDefault="00E23A2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2</w:t>
      </w:r>
    </w:p>
    <w:p w14:paraId="1858F2E5" w14:textId="77777777" w:rsidR="00E23A20" w:rsidRDefault="00E23A2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3</w:t>
      </w:r>
    </w:p>
    <w:p w14:paraId="276AE8AD" w14:textId="77777777" w:rsidR="00E23A20" w:rsidRDefault="00E23A20">
      <w:pPr>
        <w:rPr>
          <w:lang w:val="en-CA"/>
        </w:rPr>
      </w:pPr>
      <w:r>
        <w:rPr>
          <w:lang w:val="en-CA"/>
        </w:rPr>
        <w:t>Diamonds</w:t>
      </w:r>
    </w:p>
    <w:p w14:paraId="4B6CF223" w14:textId="77777777" w:rsidR="00E23A20" w:rsidRDefault="00E23A2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X</w:t>
      </w:r>
    </w:p>
    <w:p w14:paraId="2D9218E2" w14:textId="77777777" w:rsidR="00E23A20" w:rsidRDefault="00E23A20">
      <w:pPr>
        <w:pStyle w:val="ListParagraph"/>
        <w:numPr>
          <w:ilvl w:val="1"/>
          <w:numId w:val="10"/>
        </w:numPr>
        <w:rPr>
          <w:lang w:val="en-CA"/>
        </w:rPr>
      </w:pPr>
      <w:r>
        <w:rPr>
          <w:lang w:val="en-CA"/>
        </w:rPr>
        <w:t>X1</w:t>
      </w:r>
    </w:p>
    <w:p w14:paraId="58D16CB8" w14:textId="77777777" w:rsidR="00E23A20" w:rsidRDefault="00E23A20">
      <w:pPr>
        <w:pStyle w:val="ListParagraph"/>
        <w:numPr>
          <w:ilvl w:val="2"/>
          <w:numId w:val="10"/>
        </w:numPr>
        <w:rPr>
          <w:lang w:val="en-CA"/>
        </w:rPr>
      </w:pPr>
      <w:r>
        <w:rPr>
          <w:lang w:val="en-CA"/>
        </w:rPr>
        <w:t>X2</w:t>
      </w:r>
    </w:p>
    <w:p w14:paraId="7544A7C8" w14:textId="77777777" w:rsidR="00E23A20" w:rsidRDefault="00E23A2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Y</w:t>
      </w:r>
    </w:p>
    <w:p w14:paraId="65E594CC" w14:textId="77777777" w:rsidR="00E23A20" w:rsidRDefault="00E23A2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Z</w:t>
      </w:r>
    </w:p>
    <w:p w14:paraId="338A3ABD" w14:textId="77777777" w:rsidR="00E23A20" w:rsidRDefault="00E23A20">
      <w:pPr>
        <w:rPr>
          <w:lang w:val="en-CA"/>
        </w:rPr>
      </w:pPr>
      <w:r>
        <w:rPr>
          <w:lang w:val="en-CA"/>
        </w:rPr>
        <w:t>Checkmarks</w:t>
      </w:r>
    </w:p>
    <w:p w14:paraId="58FC3C53" w14:textId="77777777" w:rsidR="00E23A20" w:rsidRDefault="00E23A2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4</w:t>
      </w:r>
    </w:p>
    <w:p w14:paraId="5FA329EC" w14:textId="77777777" w:rsidR="00E23A20" w:rsidRDefault="00E23A20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4.1</w:t>
      </w:r>
    </w:p>
    <w:p w14:paraId="118C208C" w14:textId="77777777" w:rsidR="00E23A20" w:rsidRDefault="00E23A20">
      <w:pPr>
        <w:pStyle w:val="ListParagraph"/>
        <w:numPr>
          <w:ilvl w:val="2"/>
          <w:numId w:val="11"/>
        </w:numPr>
        <w:rPr>
          <w:lang w:val="en-CA"/>
        </w:rPr>
      </w:pPr>
      <w:r>
        <w:rPr>
          <w:lang w:val="en-CA"/>
        </w:rPr>
        <w:t>4.2</w:t>
      </w:r>
    </w:p>
    <w:p w14:paraId="47C95E38" w14:textId="77777777" w:rsidR="00E23A20" w:rsidRDefault="00E23A2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5</w:t>
      </w:r>
    </w:p>
    <w:p w14:paraId="13306F80" w14:textId="77777777" w:rsidR="00E23A20" w:rsidRDefault="00E23A2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6</w:t>
      </w:r>
    </w:p>
    <w:p w14:paraId="44323D38" w14:textId="77777777" w:rsidR="00E23A20" w:rsidRDefault="00E23A20">
      <w:r>
        <w:t>Just round dark bullets</w:t>
      </w:r>
    </w:p>
    <w:p w14:paraId="56635E44" w14:textId="77777777" w:rsidR="00E23A20" w:rsidRDefault="00E23A20">
      <w:pPr>
        <w:numPr>
          <w:ilvl w:val="0"/>
          <w:numId w:val="16"/>
        </w:numPr>
      </w:pPr>
      <w:r>
        <w:t>Regular round 1</w:t>
      </w:r>
    </w:p>
    <w:p w14:paraId="3D243723" w14:textId="77777777" w:rsidR="00E23A20" w:rsidRDefault="00E23A20">
      <w:pPr>
        <w:numPr>
          <w:ilvl w:val="1"/>
          <w:numId w:val="16"/>
        </w:numPr>
      </w:pPr>
      <w:r>
        <w:t>Round 1.1</w:t>
      </w:r>
    </w:p>
    <w:p w14:paraId="31640ACA" w14:textId="77777777" w:rsidR="00E23A20" w:rsidRDefault="00E23A20">
      <w:pPr>
        <w:numPr>
          <w:ilvl w:val="2"/>
          <w:numId w:val="16"/>
        </w:numPr>
      </w:pPr>
      <w:r>
        <w:t>Round 1.2</w:t>
      </w:r>
    </w:p>
    <w:p w14:paraId="65FEAF63" w14:textId="77777777" w:rsidR="00E23A20" w:rsidRDefault="00E23A20">
      <w:pPr>
        <w:numPr>
          <w:ilvl w:val="0"/>
          <w:numId w:val="16"/>
        </w:numPr>
      </w:pPr>
      <w:r>
        <w:t>Regular round 2</w:t>
      </w:r>
    </w:p>
    <w:p w14:paraId="769B5828" w14:textId="77777777" w:rsidR="00E23A20" w:rsidRDefault="00E23A20">
      <w:pPr>
        <w:numPr>
          <w:ilvl w:val="0"/>
          <w:numId w:val="16"/>
        </w:numPr>
      </w:pPr>
      <w:r>
        <w:t>Regular round 3</w:t>
      </w:r>
    </w:p>
    <w:p w14:paraId="4091E5A6" w14:textId="77777777" w:rsidR="00E23A20" w:rsidRDefault="00E23A20"/>
    <w:p w14:paraId="3823F988" w14:textId="77777777" w:rsidR="00CE593A" w:rsidRDefault="00CE593A" w:rsidP="00CE593A">
      <w:pPr>
        <w:pStyle w:val="Heading1"/>
      </w:pPr>
      <w:r>
        <w:t>Review comments</w:t>
      </w:r>
    </w:p>
    <w:p w14:paraId="5728A348" w14:textId="77777777" w:rsidR="00CE593A" w:rsidRDefault="00CE593A" w:rsidP="00CE593A"/>
    <w:p w14:paraId="4D0CE8EE" w14:textId="77777777" w:rsidR="00CE593A" w:rsidRDefault="00CE593A" w:rsidP="00CE593A">
      <w:r>
        <w:lastRenderedPageBreak/>
        <w:t>This is a</w:t>
      </w:r>
      <w:del w:id="1" w:author="Jesse Scott" w:date="2014-12-16T15:36:00Z">
        <w:r w:rsidDel="00CE593A">
          <w:delText>n erroneous</w:delText>
        </w:r>
      </w:del>
      <w:ins w:id="2" w:author="Jesse Scott" w:date="2014-12-16T15:36:00Z">
        <w:r>
          <w:t xml:space="preserve"> correct</w:t>
        </w:r>
      </w:ins>
      <w:r>
        <w:t xml:space="preserve"> test review comment </w:t>
      </w:r>
      <w:commentRangeStart w:id="3"/>
      <w:r>
        <w:t>sentence</w:t>
      </w:r>
      <w:commentRangeEnd w:id="3"/>
      <w:r>
        <w:rPr>
          <w:rStyle w:val="CommentReference"/>
        </w:rPr>
        <w:commentReference w:id="3"/>
      </w:r>
      <w:r>
        <w:t>.</w:t>
      </w:r>
    </w:p>
    <w:p w14:paraId="0350E242" w14:textId="77777777" w:rsidR="00CE593A" w:rsidRPr="00CE593A" w:rsidRDefault="00CE593A" w:rsidP="00CE593A">
      <w:r>
        <w:t xml:space="preserve">This line has </w:t>
      </w:r>
      <w:r w:rsidR="00B10A96">
        <w:t>neither review comments nor</w:t>
      </w:r>
      <w:r>
        <w:t xml:space="preserve"> changes.</w:t>
      </w:r>
    </w:p>
    <w:p w14:paraId="5104B1C0" w14:textId="77777777" w:rsidR="00E23A20" w:rsidRDefault="00E23A20"/>
    <w:p w14:paraId="3C24004C" w14:textId="77777777" w:rsidR="00E23A20" w:rsidRDefault="00E23A20">
      <w:pPr>
        <w:pStyle w:val="Heading1"/>
      </w:pPr>
      <w:r>
        <w:t>Tables</w:t>
      </w:r>
    </w:p>
    <w:p w14:paraId="4C2C4384" w14:textId="77777777" w:rsidR="00E23A20" w:rsidRDefault="00E23A20"/>
    <w:p w14:paraId="59270BF9" w14:textId="77777777" w:rsidR="00E23A20" w:rsidRDefault="00E23A20">
      <w:r>
        <w:t>Tables with tracked modifications</w:t>
      </w:r>
    </w:p>
    <w:p w14:paraId="4A03344F" w14:textId="77777777" w:rsidR="00E23A20" w:rsidRDefault="00E23A20">
      <w:r>
        <w:t>DIAGNOSIS:  TEXT before table 1-2/neu amplified.</w:t>
      </w:r>
    </w:p>
    <w:p w14:paraId="77FAA744" w14:textId="77777777" w:rsidR="00E23A20" w:rsidRDefault="00E23A20"/>
    <w:p w14:paraId="65EFE379" w14:textId="77777777" w:rsidR="00E23A20" w:rsidRDefault="00E23A20">
      <w:r>
        <w:t>PRETREATMENT SUMMARY:  Mrs. Jane Doe is a 31-year-old woman who was diagnosed with happy syndrome-More text before table.</w:t>
      </w:r>
    </w:p>
    <w:p w14:paraId="3EF677E4" w14:textId="77777777" w:rsidR="00E23A20" w:rsidRDefault="00E23A20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1"/>
        <w:gridCol w:w="1137"/>
        <w:gridCol w:w="1298"/>
        <w:gridCol w:w="1418"/>
        <w:gridCol w:w="1211"/>
        <w:gridCol w:w="1139"/>
        <w:gridCol w:w="1068"/>
        <w:gridCol w:w="1044"/>
      </w:tblGrid>
      <w:tr w:rsidR="00E23A20" w14:paraId="3AC3D29D" w14:textId="77777777">
        <w:tc>
          <w:tcPr>
            <w:tcW w:w="1280" w:type="dxa"/>
            <w:hideMark/>
          </w:tcPr>
          <w:p w14:paraId="106244FE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Treatment Site</w:t>
            </w:r>
          </w:p>
        </w:tc>
        <w:tc>
          <w:tcPr>
            <w:tcW w:w="1165" w:type="dxa"/>
            <w:hideMark/>
          </w:tcPr>
          <w:p w14:paraId="24FD6B9D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Energy Modality</w:t>
            </w:r>
          </w:p>
        </w:tc>
        <w:tc>
          <w:tcPr>
            <w:tcW w:w="1319" w:type="dxa"/>
            <w:hideMark/>
          </w:tcPr>
          <w:p w14:paraId="29162760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Technique</w:t>
            </w:r>
          </w:p>
        </w:tc>
        <w:tc>
          <w:tcPr>
            <w:tcW w:w="1239" w:type="dxa"/>
            <w:hideMark/>
          </w:tcPr>
          <w:p w14:paraId="51F15056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Minimum Tumor Dose</w:t>
            </w:r>
          </w:p>
        </w:tc>
        <w:tc>
          <w:tcPr>
            <w:tcW w:w="1260" w:type="dxa"/>
            <w:hideMark/>
          </w:tcPr>
          <w:p w14:paraId="31A3D181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170" w:type="dxa"/>
            <w:hideMark/>
          </w:tcPr>
          <w:p w14:paraId="74A908AB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084" w:type="dxa"/>
            <w:hideMark/>
          </w:tcPr>
          <w:p w14:paraId="13BE7AEA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Fraction Number</w:t>
            </w:r>
          </w:p>
        </w:tc>
        <w:tc>
          <w:tcPr>
            <w:tcW w:w="1059" w:type="dxa"/>
            <w:hideMark/>
          </w:tcPr>
          <w:p w14:paraId="0D7E20FA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Elapsed Days</w:t>
            </w:r>
          </w:p>
        </w:tc>
      </w:tr>
      <w:tr w:rsidR="00E23A20" w14:paraId="5A9CCA56" w14:textId="77777777">
        <w:tc>
          <w:tcPr>
            <w:tcW w:w="1280" w:type="dxa"/>
            <w:hideMark/>
          </w:tcPr>
          <w:p w14:paraId="0573A8EE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ear</w:t>
            </w:r>
          </w:p>
        </w:tc>
        <w:tc>
          <w:tcPr>
            <w:tcW w:w="1165" w:type="dxa"/>
            <w:hideMark/>
          </w:tcPr>
          <w:p w14:paraId="41246869" w14:textId="77777777" w:rsidR="00E23A20" w:rsidRDefault="00E23A20">
            <w:pPr>
              <w:rPr>
                <w:rFonts w:ascii="Calibri" w:hAnsi="Calibri"/>
              </w:rPr>
              <w:pPrChange w:id="4" w:author="bezekdl" w:date="2013-02-27T11:23:00Z">
                <w:pPr>
                  <w:spacing w:after="200" w:line="276" w:lineRule="auto"/>
                </w:pPr>
              </w:pPrChange>
            </w:pPr>
            <w:r>
              <w:rPr>
                <w:rFonts w:ascii="Arial" w:hAnsi="Arial" w:cs="Arial"/>
                <w:sz w:val="20"/>
                <w:szCs w:val="20"/>
              </w:rPr>
              <w:t>6MV</w:t>
            </w:r>
          </w:p>
        </w:tc>
        <w:tc>
          <w:tcPr>
            <w:tcW w:w="1319" w:type="dxa"/>
            <w:hideMark/>
          </w:tcPr>
          <w:p w14:paraId="2CC65598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IMRT</w:t>
            </w:r>
          </w:p>
        </w:tc>
        <w:tc>
          <w:tcPr>
            <w:tcW w:w="1239" w:type="dxa"/>
            <w:hideMark/>
          </w:tcPr>
          <w:p w14:paraId="4FCE6CB4" w14:textId="77777777" w:rsidR="00E23A20" w:rsidRDefault="00E23A20">
            <w:pPr>
              <w:pPrChange w:id="5" w:author="bezekdl" w:date="2013-02-27T11:24:00Z">
                <w:pPr>
                  <w:spacing w:after="200" w:line="276" w:lineRule="auto"/>
                </w:pPr>
              </w:pPrChange>
            </w:pPr>
            <w:r>
              <w:rPr>
                <w:rFonts w:ascii="Arial" w:hAnsi="Arial" w:cs="Arial"/>
                <w:sz w:val="20"/>
                <w:szCs w:val="20"/>
              </w:rPr>
              <w:t>50.4Gy</w:t>
            </w:r>
            <w:r>
              <w:t>/</w:t>
            </w:r>
          </w:p>
          <w:p w14:paraId="3D2D0FFB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del w:id="6" w:author="escription_Mt1" w:date="2014-12-16T15:28:00Z">
              <w:r>
                <w:delText>8Gy</w:delText>
              </w:r>
              <w:r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ins w:id="7" w:author="escription_Mt1" w:date="2014-12-16T15:28:00Z">
              <w:r>
                <w:t>8Gy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r>
              <w:rPr>
                <w:rFonts w:ascii="Arial" w:hAnsi="Arial" w:cs="Arial"/>
                <w:sz w:val="20"/>
                <w:szCs w:val="20"/>
              </w:rPr>
              <w:t>per fraction</w:t>
            </w:r>
          </w:p>
        </w:tc>
        <w:tc>
          <w:tcPr>
            <w:tcW w:w="1260" w:type="dxa"/>
            <w:hideMark/>
          </w:tcPr>
          <w:p w14:paraId="04CADAD1" w14:textId="77777777" w:rsidR="00E23A20" w:rsidRDefault="00E23A20">
            <w:r>
              <w:rPr>
                <w:rFonts w:ascii="Arial" w:hAnsi="Arial" w:cs="Arial"/>
                <w:sz w:val="20"/>
                <w:szCs w:val="20"/>
              </w:rPr>
              <w:t xml:space="preserve">January </w:t>
            </w:r>
          </w:p>
          <w:p w14:paraId="7539341A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8, 2013</w:t>
            </w:r>
          </w:p>
        </w:tc>
        <w:tc>
          <w:tcPr>
            <w:tcW w:w="1170" w:type="dxa"/>
            <w:hideMark/>
          </w:tcPr>
          <w:p w14:paraId="2E90C1C8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15, 2013</w:t>
            </w:r>
          </w:p>
        </w:tc>
        <w:tc>
          <w:tcPr>
            <w:tcW w:w="1084" w:type="dxa"/>
            <w:hideMark/>
          </w:tcPr>
          <w:p w14:paraId="0266E4B6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59" w:type="dxa"/>
            <w:hideMark/>
          </w:tcPr>
          <w:p w14:paraId="4060BF6F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23A20" w14:paraId="283DC3F4" w14:textId="77777777">
        <w:tc>
          <w:tcPr>
            <w:tcW w:w="1280" w:type="dxa"/>
            <w:hideMark/>
          </w:tcPr>
          <w:p w14:paraId="4C0B1AE3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65" w:type="dxa"/>
            <w:hideMark/>
          </w:tcPr>
          <w:p w14:paraId="6113418B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del w:id="8" w:author="escription_Mt1" w:date="2014-12-16T15:31:00Z">
              <w:r>
                <w:rPr>
                  <w:rFonts w:ascii="Arial" w:hAnsi="Arial" w:cs="Arial"/>
                  <w:sz w:val="20"/>
                  <w:szCs w:val="20"/>
                </w:rPr>
                <w:delText>-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>M</w:t>
            </w:r>
            <w:del w:id="9" w:author="escription_Mt1" w:date="2014-12-16T15:31:00Z">
              <w:r>
                <w:delText>e</w:delText>
              </w:r>
            </w:del>
            <w:ins w:id="10" w:author="escription_Mt1" w:date="2014-12-16T15:29:00Z">
              <w:r>
                <w:t>E</w:t>
              </w:r>
            </w:ins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19" w:type="dxa"/>
            <w:hideMark/>
          </w:tcPr>
          <w:p w14:paraId="3AC64B7C" w14:textId="77777777" w:rsidR="00E23A20" w:rsidRDefault="00E23A20">
            <w:pPr>
              <w:rPr>
                <w:rFonts w:ascii="Calibri" w:hAnsi="Calibri"/>
              </w:rPr>
            </w:pPr>
            <w:commentRangeStart w:id="11"/>
            <w:r>
              <w:rPr>
                <w:rFonts w:ascii="Arial" w:hAnsi="Arial" w:cs="Arial"/>
                <w:sz w:val="20"/>
                <w:szCs w:val="20"/>
              </w:rPr>
              <w:t>En</w:t>
            </w:r>
            <w:commentRangeEnd w:id="11"/>
            <w:r w:rsidR="00CE593A">
              <w:rPr>
                <w:rStyle w:val="CommentReference"/>
              </w:rPr>
              <w:commentReference w:id="11"/>
            </w:r>
            <w:r>
              <w:rPr>
                <w:rFonts w:ascii="Arial" w:hAnsi="Arial" w:cs="Arial"/>
                <w:sz w:val="20"/>
                <w:szCs w:val="20"/>
              </w:rPr>
              <w:t xml:space="preserve"> face electrons</w:t>
            </w:r>
          </w:p>
        </w:tc>
        <w:tc>
          <w:tcPr>
            <w:tcW w:w="1239" w:type="dxa"/>
            <w:hideMark/>
          </w:tcPr>
          <w:p w14:paraId="644AB3A7" w14:textId="77777777" w:rsidR="00E23A20" w:rsidRDefault="00E23A20">
            <w:pPr>
              <w:rPr>
                <w:rFonts w:ascii="Calibri" w:hAnsi="Calibri"/>
              </w:rPr>
              <w:pPrChange w:id="12" w:author="bezekdl" w:date="2013-02-27T11:24:00Z">
                <w:pPr>
                  <w:spacing w:after="200" w:line="276" w:lineRule="auto"/>
                </w:pPr>
              </w:pPrChange>
            </w:pPr>
            <w:r>
              <w:rPr>
                <w:rFonts w:ascii="Arial" w:hAnsi="Arial" w:cs="Arial"/>
                <w:sz w:val="20"/>
                <w:szCs w:val="20"/>
              </w:rPr>
              <w:t>10Gy</w:t>
            </w:r>
            <w:r>
              <w:t>/2Gy</w:t>
            </w:r>
            <w:r>
              <w:rPr>
                <w:rFonts w:ascii="Arial" w:hAnsi="Arial" w:cs="Arial"/>
                <w:sz w:val="20"/>
                <w:szCs w:val="20"/>
              </w:rPr>
              <w:t>per fraction</w:t>
            </w:r>
          </w:p>
        </w:tc>
        <w:tc>
          <w:tcPr>
            <w:tcW w:w="1260" w:type="dxa"/>
            <w:hideMark/>
          </w:tcPr>
          <w:p w14:paraId="20DB052E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18, 2013</w:t>
            </w:r>
          </w:p>
        </w:tc>
        <w:tc>
          <w:tcPr>
            <w:tcW w:w="1170" w:type="dxa"/>
            <w:hideMark/>
          </w:tcPr>
          <w:p w14:paraId="0D6284B0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22, 2013</w:t>
            </w:r>
          </w:p>
        </w:tc>
        <w:tc>
          <w:tcPr>
            <w:tcW w:w="1084" w:type="dxa"/>
            <w:hideMark/>
          </w:tcPr>
          <w:p w14:paraId="178918A6" w14:textId="77777777" w:rsidR="00E23A20" w:rsidRDefault="00E23A20">
            <w:pPr>
              <w:rPr>
                <w:rFonts w:ascii="Calibri" w:hAnsi="Calibri"/>
              </w:rPr>
            </w:pPr>
            <w: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9" w:type="dxa"/>
            <w:hideMark/>
          </w:tcPr>
          <w:p w14:paraId="01836170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23A20" w14:paraId="5394426A" w14:textId="77777777">
        <w:tc>
          <w:tcPr>
            <w:tcW w:w="1280" w:type="dxa"/>
            <w:hideMark/>
          </w:tcPr>
          <w:p w14:paraId="64933F4E" w14:textId="77777777" w:rsidR="00E23A20" w:rsidRDefault="00E23A20">
            <w:pPr>
              <w:rPr>
                <w:rFonts w:ascii="Calibri" w:hAnsi="Calibri"/>
                <w:b/>
                <w:rPrChange w:id="13" w:author="escription_Mt1" w:date="2014-12-16T15:30:00Z">
                  <w:rPr>
                    <w:rFonts w:ascii="Calibri" w:hAnsi="Calibri"/>
                  </w:rPr>
                </w:rPrChange>
              </w:rPr>
            </w:pPr>
            <w:r>
              <w:rPr>
                <w:rFonts w:ascii="Arial" w:hAnsi="Arial" w:cs="Arial"/>
                <w:b/>
                <w:sz w:val="20"/>
                <w:szCs w:val="20"/>
                <w:rPrChange w:id="14" w:author="escription_Mt1" w:date="2014-12-16T15:30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Total data</w:t>
            </w:r>
          </w:p>
        </w:tc>
        <w:tc>
          <w:tcPr>
            <w:tcW w:w="1165" w:type="dxa"/>
            <w:hideMark/>
          </w:tcPr>
          <w:p w14:paraId="7FF08C9B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19" w:type="dxa"/>
            <w:hideMark/>
          </w:tcPr>
          <w:p w14:paraId="4A4F02CE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  <w:hideMark/>
          </w:tcPr>
          <w:p w14:paraId="542B7346" w14:textId="77777777" w:rsidR="00E23A20" w:rsidRDefault="00E23A20">
            <w:pPr>
              <w:rPr>
                <w:rFonts w:ascii="Calibri" w:hAnsi="Calibri"/>
                <w:b/>
                <w:rPrChange w:id="15" w:author="escription_Mt1" w:date="2014-12-16T15:30:00Z">
                  <w:rPr>
                    <w:rFonts w:ascii="Calibri" w:hAnsi="Calibri"/>
                  </w:rPr>
                </w:rPrChange>
              </w:rPr>
              <w:pPrChange w:id="16" w:author="bezekdl" w:date="2013-02-27T11:23:00Z">
                <w:pPr>
                  <w:spacing w:after="200" w:line="276" w:lineRule="auto"/>
                </w:pPr>
              </w:pPrChange>
            </w:pPr>
            <w:r>
              <w:rPr>
                <w:rFonts w:ascii="Arial" w:hAnsi="Arial" w:cs="Arial"/>
                <w:b/>
                <w:sz w:val="20"/>
                <w:szCs w:val="20"/>
                <w:rPrChange w:id="17" w:author="escription_Mt1" w:date="2014-12-16T15:30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60.4Gy</w:t>
            </w:r>
          </w:p>
        </w:tc>
        <w:tc>
          <w:tcPr>
            <w:tcW w:w="1260" w:type="dxa"/>
            <w:hideMark/>
          </w:tcPr>
          <w:p w14:paraId="21F2277D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hideMark/>
          </w:tcPr>
          <w:p w14:paraId="61E19ED4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4" w:type="dxa"/>
            <w:hideMark/>
          </w:tcPr>
          <w:p w14:paraId="2797229A" w14:textId="77777777" w:rsidR="00E23A20" w:rsidRDefault="00E23A20">
            <w:pPr>
              <w:rPr>
                <w:rFonts w:ascii="Calibri" w:hAnsi="Calibri"/>
                <w:b/>
              </w:rPr>
            </w:pPr>
            <w:del w:id="18" w:author="escription_Mt1" w:date="2014-12-16T15:29:00Z">
              <w:r>
                <w:rPr>
                  <w:b/>
                </w:rPr>
                <w:delText>33</w:delText>
              </w:r>
            </w:del>
            <w:ins w:id="19" w:author="escription_Mt1" w:date="2014-12-16T15:29:00Z">
              <w:r>
                <w:rPr>
                  <w:b/>
                </w:rPr>
                <w:t>33</w:t>
              </w:r>
            </w:ins>
          </w:p>
        </w:tc>
        <w:tc>
          <w:tcPr>
            <w:tcW w:w="1059" w:type="dxa"/>
            <w:hideMark/>
          </w:tcPr>
          <w:p w14:paraId="6C1743E3" w14:textId="77777777" w:rsidR="00E23A20" w:rsidRDefault="00E23A2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9C4CC86" w14:textId="77777777" w:rsidR="00E23A20" w:rsidRDefault="00E23A20">
      <w:r>
        <w:rPr>
          <w:rFonts w:ascii="Arial" w:hAnsi="Arial" w:cs="Arial"/>
          <w:sz w:val="20"/>
          <w:szCs w:val="20"/>
        </w:rPr>
        <w:t> </w:t>
      </w:r>
    </w:p>
    <w:p w14:paraId="0DE71FBA" w14:textId="77777777" w:rsidR="00E23A20" w:rsidRDefault="00E23A20">
      <w:r>
        <w:t>PROGRESS REPORT:  Text after the table.</w:t>
      </w:r>
    </w:p>
    <w:p w14:paraId="76B8DD89" w14:textId="77777777" w:rsidR="00E23A20" w:rsidRDefault="00E23A20"/>
    <w:p w14:paraId="2D17CF1A" w14:textId="77777777" w:rsidR="00E23A20" w:rsidRDefault="00E23A20">
      <w:r>
        <w:t>Bullets in table</w:t>
      </w:r>
    </w:p>
    <w:p w14:paraId="0570D584" w14:textId="77777777" w:rsidR="00E23A20" w:rsidRDefault="00E23A20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97"/>
        <w:gridCol w:w="4379"/>
      </w:tblGrid>
      <w:tr w:rsidR="00E23A20" w14:paraId="76138283" w14:textId="77777777">
        <w:tc>
          <w:tcPr>
            <w:tcW w:w="5378" w:type="dxa"/>
            <w:hideMark/>
          </w:tcPr>
          <w:p w14:paraId="54BBDDDA" w14:textId="77777777" w:rsidR="00E23A20" w:rsidRDefault="00E23A2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  <w:p w14:paraId="463AD72D" w14:textId="77777777" w:rsidR="00E23A20" w:rsidRDefault="00E23A2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  <w:p w14:paraId="5A5DB12A" w14:textId="77777777" w:rsidR="00E23A20" w:rsidRDefault="00E23A2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</w:t>
            </w:r>
          </w:p>
        </w:tc>
        <w:tc>
          <w:tcPr>
            <w:tcW w:w="5378" w:type="dxa"/>
          </w:tcPr>
          <w:p w14:paraId="57626D9A" w14:textId="77777777" w:rsidR="00E23A20" w:rsidRDefault="00E23A20">
            <w:pPr>
              <w:widowControl w:val="0"/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</w:p>
        </w:tc>
      </w:tr>
      <w:tr w:rsidR="00E23A20" w14:paraId="65C9430C" w14:textId="77777777">
        <w:tc>
          <w:tcPr>
            <w:tcW w:w="5378" w:type="dxa"/>
            <w:hideMark/>
          </w:tcPr>
          <w:p w14:paraId="6582C610" w14:textId="77777777" w:rsidR="00E23A20" w:rsidRDefault="00E23A2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  <w:p w14:paraId="64F531FF" w14:textId="77777777" w:rsidR="00E23A20" w:rsidRDefault="00E23A20">
            <w:pPr>
              <w:widowControl w:val="0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A1</w:t>
            </w:r>
          </w:p>
          <w:p w14:paraId="2D8BE9D7" w14:textId="77777777" w:rsidR="00E23A20" w:rsidRDefault="00E23A20">
            <w:pPr>
              <w:widowControl w:val="0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A2</w:t>
            </w:r>
          </w:p>
          <w:p w14:paraId="6B96ADA7" w14:textId="77777777" w:rsidR="00E23A20" w:rsidRDefault="00E23A2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B</w:t>
            </w:r>
          </w:p>
          <w:p w14:paraId="0E90C3A0" w14:textId="77777777" w:rsidR="00E23A20" w:rsidRDefault="00E23A20">
            <w:pPr>
              <w:widowControl w:val="0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B1</w:t>
            </w:r>
          </w:p>
          <w:p w14:paraId="62AD9096" w14:textId="77777777" w:rsidR="00E23A20" w:rsidRDefault="00E23A20">
            <w:pPr>
              <w:widowControl w:val="0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B2</w:t>
            </w:r>
          </w:p>
          <w:p w14:paraId="3790C4ED" w14:textId="77777777" w:rsidR="00E23A20" w:rsidRDefault="00E23A2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</w:t>
            </w:r>
          </w:p>
        </w:tc>
        <w:tc>
          <w:tcPr>
            <w:tcW w:w="5378" w:type="dxa"/>
          </w:tcPr>
          <w:p w14:paraId="47DF8A4B" w14:textId="77777777" w:rsidR="00E23A20" w:rsidRDefault="00E23A20">
            <w:pPr>
              <w:widowControl w:val="0"/>
              <w:autoSpaceDE w:val="0"/>
              <w:autoSpaceDN w:val="0"/>
              <w:adjustRightInd w:val="0"/>
              <w:spacing w:after="150"/>
              <w:rPr>
                <w:rFonts w:ascii="Times New Roman" w:hAnsi="Times New Roman"/>
                <w:color w:val="000000"/>
              </w:rPr>
            </w:pPr>
          </w:p>
        </w:tc>
      </w:tr>
    </w:tbl>
    <w:p w14:paraId="751E2176" w14:textId="77777777" w:rsidR="00E23A20" w:rsidRDefault="00E23A20"/>
    <w:p w14:paraId="1FF6A09C" w14:textId="77777777" w:rsidR="00E23A20" w:rsidRDefault="00E23A20">
      <w:pPr>
        <w:rPr>
          <w:lang w:val="en-CA"/>
        </w:rPr>
      </w:pPr>
    </w:p>
    <w:p w14:paraId="537C3426" w14:textId="77777777" w:rsidR="00E23A20" w:rsidRDefault="00E23A20"/>
    <w:sectPr w:rsidR="00E2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esse Scott" w:date="2014-12-16T15:37:00Z" w:initials="JPS">
    <w:p w14:paraId="43A9F058" w14:textId="77777777" w:rsidR="00000000" w:rsidRDefault="00CE593A">
      <w:pPr>
        <w:pStyle w:val="CommentText"/>
      </w:pPr>
      <w:r>
        <w:rPr>
          <w:rStyle w:val="CommentReference"/>
        </w:rPr>
        <w:annotationRef/>
      </w:r>
      <w:r>
        <w:t>This word is sentence</w:t>
      </w:r>
    </w:p>
  </w:comment>
  <w:comment w:id="11" w:author="Jesse Scott" w:date="2014-12-16T15:34:00Z" w:initials="JPS">
    <w:p w14:paraId="69762BB8" w14:textId="77777777" w:rsidR="00000000" w:rsidRDefault="00CE593A">
      <w:pPr>
        <w:pStyle w:val="CommentText"/>
      </w:pPr>
      <w:r>
        <w:rPr>
          <w:rStyle w:val="CommentReference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A9F058" w15:done="0"/>
  <w15:commentEx w15:paraId="69762B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ill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"/>
      </v:shape>
    </w:pict>
  </w:numPicBullet>
  <w:abstractNum w:abstractNumId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3A"/>
    <w:rsid w:val="000628C7"/>
    <w:rsid w:val="004877A9"/>
    <w:rsid w:val="0058535A"/>
    <w:rsid w:val="00741A46"/>
    <w:rsid w:val="00B10A96"/>
    <w:rsid w:val="00BC5AF8"/>
    <w:rsid w:val="00CE593A"/>
    <w:rsid w:val="00E2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0382E99"/>
  <w14:defaultImageDpi w14:val="0"/>
  <w15:docId w15:val="{B7ED0703-9663-4580-BCFF-51A4FCFD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8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Max</cp:lastModifiedBy>
  <cp:revision>2</cp:revision>
  <dcterms:created xsi:type="dcterms:W3CDTF">2016-11-11T11:11:00Z</dcterms:created>
  <dcterms:modified xsi:type="dcterms:W3CDTF">2016-11-11T11:11:00Z</dcterms:modified>
</cp:coreProperties>
</file>